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30016" w14:textId="27EFBED3" w:rsidR="00C85EBC" w:rsidRPr="00537A0A" w:rsidRDefault="00537A0A" w:rsidP="0004617E">
      <w:pPr>
        <w:pStyle w:val="Style2"/>
      </w:pPr>
      <w:r>
        <w:t xml:space="preserve">Part 1: </w:t>
      </w:r>
      <w:r w:rsidR="00EC22E9">
        <w:t>Alex</w:t>
      </w:r>
      <w:r>
        <w:t xml:space="preserve"> gets an egg</w:t>
      </w:r>
    </w:p>
    <w:p w14:paraId="62BFBD8C" w14:textId="70D78C15" w:rsidR="00040239" w:rsidRDefault="00040239" w:rsidP="0004617E">
      <w:pPr>
        <w:pStyle w:val="Style2"/>
      </w:pPr>
    </w:p>
    <w:p w14:paraId="1825F4DF" w14:textId="706610FD" w:rsidR="00040239" w:rsidRPr="00141898" w:rsidRDefault="00E34B1F" w:rsidP="0004617E">
      <w:pPr>
        <w:pStyle w:val="Style2"/>
        <w:rPr>
          <w:color w:val="000000" w:themeColor="text1"/>
          <w:sz w:val="20"/>
          <w:szCs w:val="20"/>
        </w:rPr>
      </w:pPr>
      <w:r w:rsidRPr="00141898">
        <w:rPr>
          <w:color w:val="000000" w:themeColor="text1"/>
          <w:sz w:val="20"/>
          <w:szCs w:val="20"/>
        </w:rPr>
        <w:t xml:space="preserve">(There </w:t>
      </w:r>
      <w:r w:rsidR="00C02C42" w:rsidRPr="00141898">
        <w:rPr>
          <w:color w:val="000000" w:themeColor="text1"/>
          <w:sz w:val="20"/>
          <w:szCs w:val="20"/>
        </w:rPr>
        <w:t xml:space="preserve">was an accident of a bus </w:t>
      </w:r>
      <w:r w:rsidR="00020DCB" w:rsidRPr="00141898">
        <w:rPr>
          <w:color w:val="000000" w:themeColor="text1"/>
          <w:sz w:val="20"/>
          <w:szCs w:val="20"/>
        </w:rPr>
        <w:t xml:space="preserve">and a truck throwing the </w:t>
      </w:r>
      <w:r w:rsidR="00A92C52" w:rsidRPr="00141898">
        <w:rPr>
          <w:color w:val="000000" w:themeColor="text1"/>
          <w:sz w:val="20"/>
          <w:szCs w:val="20"/>
        </w:rPr>
        <w:t>road out of the gear,</w:t>
      </w:r>
      <w:r w:rsidR="00BB0532" w:rsidRPr="00141898">
        <w:rPr>
          <w:color w:val="000000" w:themeColor="text1"/>
          <w:sz w:val="20"/>
          <w:szCs w:val="20"/>
        </w:rPr>
        <w:t xml:space="preserve"> everyone were </w:t>
      </w:r>
      <w:r w:rsidR="00405F72" w:rsidRPr="00141898">
        <w:rPr>
          <w:color w:val="000000" w:themeColor="text1"/>
          <w:sz w:val="20"/>
          <w:szCs w:val="20"/>
        </w:rPr>
        <w:t xml:space="preserve">hoping </w:t>
      </w:r>
      <w:r w:rsidR="00203EBE" w:rsidRPr="00141898">
        <w:rPr>
          <w:color w:val="000000" w:themeColor="text1"/>
          <w:sz w:val="20"/>
          <w:szCs w:val="20"/>
        </w:rPr>
        <w:t>against</w:t>
      </w:r>
      <w:r w:rsidR="00405F72" w:rsidRPr="00141898">
        <w:rPr>
          <w:color w:val="000000" w:themeColor="text1"/>
          <w:sz w:val="20"/>
          <w:szCs w:val="20"/>
        </w:rPr>
        <w:t xml:space="preserve"> the </w:t>
      </w:r>
      <w:r w:rsidR="00203EBE" w:rsidRPr="00141898">
        <w:rPr>
          <w:color w:val="000000" w:themeColor="text1"/>
          <w:sz w:val="20"/>
          <w:szCs w:val="20"/>
        </w:rPr>
        <w:t>hope that people would survive,</w:t>
      </w:r>
      <w:r w:rsidR="000A6258" w:rsidRPr="00141898">
        <w:rPr>
          <w:color w:val="000000" w:themeColor="text1"/>
          <w:sz w:val="20"/>
          <w:szCs w:val="20"/>
        </w:rPr>
        <w:t xml:space="preserve"> Emergency services were in hot water,</w:t>
      </w:r>
      <w:r w:rsidR="00164820" w:rsidRPr="00141898">
        <w:rPr>
          <w:color w:val="000000" w:themeColor="text1"/>
          <w:sz w:val="20"/>
          <w:szCs w:val="20"/>
        </w:rPr>
        <w:t xml:space="preserve"> The traffic police were </w:t>
      </w:r>
      <w:r w:rsidR="00013F85" w:rsidRPr="00141898">
        <w:rPr>
          <w:color w:val="000000" w:themeColor="text1"/>
          <w:sz w:val="20"/>
          <w:szCs w:val="20"/>
        </w:rPr>
        <w:t>running from heaven to earth,</w:t>
      </w:r>
      <w:r w:rsidR="00D51CA9" w:rsidRPr="00141898">
        <w:rPr>
          <w:color w:val="000000" w:themeColor="text1"/>
          <w:sz w:val="20"/>
          <w:szCs w:val="20"/>
        </w:rPr>
        <w:t xml:space="preserve"> the news was spreading like wildfire, </w:t>
      </w:r>
      <w:r w:rsidR="00F22E19" w:rsidRPr="00141898">
        <w:rPr>
          <w:color w:val="000000" w:themeColor="text1"/>
          <w:sz w:val="20"/>
          <w:szCs w:val="20"/>
        </w:rPr>
        <w:t xml:space="preserve">people were </w:t>
      </w:r>
      <w:r w:rsidR="00B9086F" w:rsidRPr="00141898">
        <w:rPr>
          <w:color w:val="000000" w:themeColor="text1"/>
          <w:sz w:val="20"/>
          <w:szCs w:val="20"/>
        </w:rPr>
        <w:t>showing a clean pair of heels,</w:t>
      </w:r>
      <w:r w:rsidR="00E5225F" w:rsidRPr="00141898">
        <w:rPr>
          <w:color w:val="000000" w:themeColor="text1"/>
          <w:sz w:val="20"/>
          <w:szCs w:val="20"/>
        </w:rPr>
        <w:t xml:space="preserve"> it as under god’s thumb,</w:t>
      </w:r>
      <w:r w:rsidR="00D51CA9" w:rsidRPr="00141898">
        <w:rPr>
          <w:color w:val="000000" w:themeColor="text1"/>
          <w:sz w:val="20"/>
          <w:szCs w:val="20"/>
        </w:rPr>
        <w:t xml:space="preserve"> </w:t>
      </w:r>
      <w:r w:rsidR="00E5225F" w:rsidRPr="00141898">
        <w:rPr>
          <w:color w:val="000000" w:themeColor="text1"/>
          <w:sz w:val="20"/>
          <w:szCs w:val="20"/>
        </w:rPr>
        <w:t xml:space="preserve">this </w:t>
      </w:r>
      <w:r w:rsidR="00D51CA9" w:rsidRPr="00141898">
        <w:rPr>
          <w:color w:val="000000" w:themeColor="text1"/>
          <w:sz w:val="20"/>
          <w:szCs w:val="20"/>
        </w:rPr>
        <w:t>only happens once in a blue moon.)</w:t>
      </w:r>
    </w:p>
    <w:p w14:paraId="16A6B372" w14:textId="3205D2C4" w:rsidR="00F4108C" w:rsidRPr="00141898" w:rsidRDefault="00F4108C" w:rsidP="0004617E">
      <w:pPr>
        <w:pStyle w:val="Style2"/>
        <w:rPr>
          <w:color w:val="000000" w:themeColor="text1"/>
          <w:sz w:val="20"/>
          <w:szCs w:val="20"/>
        </w:rPr>
      </w:pPr>
      <w:r w:rsidRPr="00141898">
        <w:rPr>
          <w:color w:val="000000" w:themeColor="text1"/>
          <w:sz w:val="20"/>
          <w:szCs w:val="20"/>
        </w:rPr>
        <w:t>(</w:t>
      </w:r>
      <w:r w:rsidR="002004CD" w:rsidRPr="00141898">
        <w:rPr>
          <w:color w:val="000000" w:themeColor="text1"/>
          <w:sz w:val="20"/>
          <w:szCs w:val="20"/>
        </w:rPr>
        <w:t xml:space="preserve">Since a month </w:t>
      </w:r>
      <w:r w:rsidR="00540AFF" w:rsidRPr="00141898">
        <w:rPr>
          <w:color w:val="000000" w:themeColor="text1"/>
          <w:sz w:val="20"/>
          <w:szCs w:val="20"/>
        </w:rPr>
        <w:t>vault</w:t>
      </w:r>
      <w:r w:rsidR="00750B94" w:rsidRPr="00141898">
        <w:rPr>
          <w:color w:val="000000" w:themeColor="text1"/>
          <w:sz w:val="20"/>
          <w:szCs w:val="20"/>
        </w:rPr>
        <w:t xml:space="preserve">, Trevor, Alex, </w:t>
      </w:r>
      <w:r w:rsidR="00660C06" w:rsidRPr="00141898">
        <w:rPr>
          <w:color w:val="000000" w:themeColor="text1"/>
          <w:sz w:val="20"/>
          <w:szCs w:val="20"/>
        </w:rPr>
        <w:t>and</w:t>
      </w:r>
      <w:del w:id="0" w:author="swathi" w:date="2021-10-04T14:13:00Z">
        <w:r w:rsidR="00660C06" w:rsidRPr="00141898" w:rsidDel="00B35A5B">
          <w:rPr>
            <w:color w:val="000000" w:themeColor="text1"/>
            <w:sz w:val="20"/>
            <w:szCs w:val="20"/>
          </w:rPr>
          <w:delText xml:space="preserve"> </w:delText>
        </w:r>
      </w:del>
      <w:ins w:id="1" w:author="swathi" w:date="2021-10-04T14:13:00Z">
        <w:r w:rsidR="00B35A5B">
          <w:rPr>
            <w:color w:val="000000" w:themeColor="text1"/>
            <w:sz w:val="20"/>
            <w:szCs w:val="20"/>
          </w:rPr>
          <w:t xml:space="preserve"> Daniel</w:t>
        </w:r>
      </w:ins>
      <w:del w:id="2" w:author="swathi" w:date="2021-10-04T14:13:00Z">
        <w:r w:rsidR="00971D8D" w:rsidRPr="00141898" w:rsidDel="00B35A5B">
          <w:rPr>
            <w:color w:val="000000" w:themeColor="text1"/>
            <w:sz w:val="20"/>
            <w:szCs w:val="20"/>
          </w:rPr>
          <w:delText>Michael</w:delText>
        </w:r>
      </w:del>
      <w:r w:rsidR="00971D8D" w:rsidRPr="00141898">
        <w:rPr>
          <w:color w:val="000000" w:themeColor="text1"/>
          <w:sz w:val="20"/>
          <w:szCs w:val="20"/>
        </w:rPr>
        <w:t>’s</w:t>
      </w:r>
      <w:r w:rsidR="00875143" w:rsidRPr="00141898">
        <w:rPr>
          <w:color w:val="000000" w:themeColor="text1"/>
          <w:sz w:val="20"/>
          <w:szCs w:val="20"/>
        </w:rPr>
        <w:t xml:space="preserve"> blossom </w:t>
      </w:r>
      <w:r w:rsidR="00971D8D" w:rsidRPr="00141898">
        <w:rPr>
          <w:color w:val="000000" w:themeColor="text1"/>
          <w:sz w:val="20"/>
          <w:szCs w:val="20"/>
        </w:rPr>
        <w:t xml:space="preserve">friend, </w:t>
      </w:r>
      <w:r w:rsidR="00540AFF">
        <w:rPr>
          <w:color w:val="000000" w:themeColor="text1"/>
          <w:sz w:val="20"/>
          <w:szCs w:val="20"/>
        </w:rPr>
        <w:t xml:space="preserve">vault </w:t>
      </w:r>
      <w:r w:rsidR="00724228" w:rsidRPr="00141898">
        <w:rPr>
          <w:color w:val="000000" w:themeColor="text1"/>
          <w:sz w:val="20"/>
          <w:szCs w:val="20"/>
        </w:rPr>
        <w:t>was absent.</w:t>
      </w:r>
      <w:r w:rsidR="006043E9" w:rsidRPr="00141898">
        <w:rPr>
          <w:color w:val="000000" w:themeColor="text1"/>
          <w:sz w:val="20"/>
          <w:szCs w:val="20"/>
        </w:rPr>
        <w:t xml:space="preserve"> Everyone thought what happened to </w:t>
      </w:r>
      <w:r w:rsidR="003C195A" w:rsidRPr="00141898">
        <w:rPr>
          <w:color w:val="000000" w:themeColor="text1"/>
          <w:sz w:val="20"/>
          <w:szCs w:val="20"/>
        </w:rPr>
        <w:t xml:space="preserve">their </w:t>
      </w:r>
      <w:r w:rsidR="00540AFF" w:rsidRPr="00141898">
        <w:rPr>
          <w:color w:val="000000" w:themeColor="text1"/>
          <w:sz w:val="20"/>
          <w:szCs w:val="20"/>
        </w:rPr>
        <w:t>vault</w:t>
      </w:r>
      <w:r w:rsidR="003C195A" w:rsidRPr="00141898">
        <w:rPr>
          <w:color w:val="000000" w:themeColor="text1"/>
          <w:sz w:val="20"/>
          <w:szCs w:val="20"/>
        </w:rPr>
        <w:t>.)</w:t>
      </w:r>
    </w:p>
    <w:p w14:paraId="68902630" w14:textId="02921AD8" w:rsidR="003C195A" w:rsidRPr="00141898" w:rsidRDefault="00B35A5B" w:rsidP="0004617E">
      <w:pPr>
        <w:pStyle w:val="Style2"/>
        <w:rPr>
          <w:color w:val="000000" w:themeColor="text1"/>
          <w:sz w:val="20"/>
          <w:szCs w:val="20"/>
        </w:rPr>
      </w:pPr>
      <w:ins w:id="3" w:author="swathi" w:date="2021-10-04T14:12:00Z">
        <w:r>
          <w:rPr>
            <w:color w:val="000000" w:themeColor="text1"/>
            <w:sz w:val="20"/>
            <w:szCs w:val="20"/>
          </w:rPr>
          <w:t>Daniel</w:t>
        </w:r>
      </w:ins>
      <w:del w:id="4" w:author="swathi" w:date="2021-10-04T14:12:00Z">
        <w:r w:rsidR="00153AB4" w:rsidRPr="00141898" w:rsidDel="00B35A5B">
          <w:rPr>
            <w:color w:val="000000" w:themeColor="text1"/>
            <w:sz w:val="20"/>
            <w:szCs w:val="20"/>
          </w:rPr>
          <w:delText>Michael</w:delText>
        </w:r>
      </w:del>
      <w:r w:rsidR="00153AB4" w:rsidRPr="00141898">
        <w:rPr>
          <w:color w:val="000000" w:themeColor="text1"/>
          <w:sz w:val="20"/>
          <w:szCs w:val="20"/>
        </w:rPr>
        <w:t xml:space="preserve">: where do you think </w:t>
      </w:r>
      <w:r w:rsidR="00540AFF" w:rsidRPr="00141898">
        <w:rPr>
          <w:color w:val="000000" w:themeColor="text1"/>
          <w:sz w:val="20"/>
          <w:szCs w:val="20"/>
        </w:rPr>
        <w:t>vault</w:t>
      </w:r>
      <w:r w:rsidR="00153AB4" w:rsidRPr="00141898">
        <w:rPr>
          <w:color w:val="000000" w:themeColor="text1"/>
          <w:sz w:val="20"/>
          <w:szCs w:val="20"/>
        </w:rPr>
        <w:t xml:space="preserve"> is?</w:t>
      </w:r>
    </w:p>
    <w:p w14:paraId="0214F6E2" w14:textId="50CF650C" w:rsidR="00153AB4" w:rsidRPr="00141898" w:rsidRDefault="00701CDE" w:rsidP="0004617E">
      <w:pPr>
        <w:pStyle w:val="Style2"/>
        <w:rPr>
          <w:color w:val="000000" w:themeColor="text1"/>
          <w:sz w:val="20"/>
          <w:szCs w:val="20"/>
        </w:rPr>
      </w:pPr>
      <w:r w:rsidRPr="00141898">
        <w:rPr>
          <w:color w:val="000000" w:themeColor="text1"/>
          <w:sz w:val="20"/>
          <w:szCs w:val="20"/>
        </w:rPr>
        <w:t xml:space="preserve">Alex: I don’t know, </w:t>
      </w:r>
      <w:r w:rsidR="00845FB1" w:rsidRPr="00141898">
        <w:rPr>
          <w:color w:val="000000" w:themeColor="text1"/>
          <w:sz w:val="20"/>
          <w:szCs w:val="20"/>
        </w:rPr>
        <w:t xml:space="preserve">it’s </w:t>
      </w:r>
      <w:r w:rsidR="00BC5C03" w:rsidRPr="00141898">
        <w:rPr>
          <w:color w:val="000000" w:themeColor="text1"/>
          <w:sz w:val="20"/>
          <w:szCs w:val="20"/>
        </w:rPr>
        <w:t>out of the way!</w:t>
      </w:r>
    </w:p>
    <w:p w14:paraId="3F645447" w14:textId="654D6DE6" w:rsidR="00BC5C03" w:rsidRPr="00141898" w:rsidRDefault="00BC5C03" w:rsidP="0004617E">
      <w:pPr>
        <w:pStyle w:val="Style2"/>
        <w:rPr>
          <w:color w:val="000000" w:themeColor="text1"/>
          <w:sz w:val="20"/>
          <w:szCs w:val="20"/>
        </w:rPr>
      </w:pPr>
      <w:r w:rsidRPr="00141898">
        <w:rPr>
          <w:color w:val="000000" w:themeColor="text1"/>
          <w:sz w:val="20"/>
          <w:szCs w:val="20"/>
        </w:rPr>
        <w:t>Trevor: time will tell the truth.</w:t>
      </w:r>
    </w:p>
    <w:p w14:paraId="5D40FBA7" w14:textId="024C3D5E" w:rsidR="00712D79" w:rsidRPr="00141898" w:rsidRDefault="00712D79" w:rsidP="0004617E">
      <w:pPr>
        <w:pStyle w:val="Style2"/>
        <w:rPr>
          <w:color w:val="000000" w:themeColor="text1"/>
          <w:sz w:val="20"/>
          <w:szCs w:val="20"/>
        </w:rPr>
      </w:pPr>
      <w:r w:rsidRPr="00141898">
        <w:rPr>
          <w:color w:val="000000" w:themeColor="text1"/>
          <w:sz w:val="20"/>
          <w:szCs w:val="20"/>
        </w:rPr>
        <w:t xml:space="preserve">Alex: yeah, I wish valt is </w:t>
      </w:r>
      <w:r w:rsidR="00563C64" w:rsidRPr="00141898">
        <w:rPr>
          <w:color w:val="000000" w:themeColor="text1"/>
          <w:sz w:val="20"/>
          <w:szCs w:val="20"/>
        </w:rPr>
        <w:t>ok.</w:t>
      </w:r>
    </w:p>
    <w:p w14:paraId="2AA97ADB" w14:textId="793D77AB" w:rsidR="00563C64" w:rsidRPr="00141898" w:rsidRDefault="00B35A5B" w:rsidP="0004617E">
      <w:pPr>
        <w:pStyle w:val="Style2"/>
        <w:rPr>
          <w:color w:val="000000" w:themeColor="text1"/>
          <w:sz w:val="20"/>
          <w:szCs w:val="20"/>
        </w:rPr>
      </w:pPr>
      <w:ins w:id="5" w:author="swathi" w:date="2021-10-04T14:12:00Z">
        <w:r>
          <w:rPr>
            <w:color w:val="000000" w:themeColor="text1"/>
            <w:sz w:val="20"/>
            <w:szCs w:val="20"/>
          </w:rPr>
          <w:t>Daniel</w:t>
        </w:r>
      </w:ins>
      <w:del w:id="6" w:author="swathi" w:date="2021-10-04T14:12:00Z">
        <w:r w:rsidR="00563C64" w:rsidRPr="00141898" w:rsidDel="00B35A5B">
          <w:rPr>
            <w:color w:val="000000" w:themeColor="text1"/>
            <w:sz w:val="20"/>
            <w:szCs w:val="20"/>
          </w:rPr>
          <w:delText>Michael</w:delText>
        </w:r>
      </w:del>
      <w:r w:rsidR="00563C64" w:rsidRPr="00141898">
        <w:rPr>
          <w:color w:val="000000" w:themeColor="text1"/>
          <w:sz w:val="20"/>
          <w:szCs w:val="20"/>
        </w:rPr>
        <w:t>: me too.</w:t>
      </w:r>
    </w:p>
    <w:p w14:paraId="2F0C090F" w14:textId="77777777" w:rsidR="00CE7C9C" w:rsidRPr="00141898" w:rsidRDefault="00CE7C9C" w:rsidP="0004617E">
      <w:pPr>
        <w:pStyle w:val="Style2"/>
        <w:rPr>
          <w:color w:val="000000" w:themeColor="text1"/>
          <w:sz w:val="20"/>
          <w:szCs w:val="20"/>
        </w:rPr>
      </w:pPr>
      <w:r w:rsidRPr="00141898">
        <w:rPr>
          <w:color w:val="000000" w:themeColor="text1"/>
          <w:sz w:val="20"/>
          <w:szCs w:val="20"/>
        </w:rPr>
        <w:t>Trevor: me three</w:t>
      </w:r>
    </w:p>
    <w:p w14:paraId="7BC45452" w14:textId="6CBAB828" w:rsidR="00CE7C9C" w:rsidRPr="00141898" w:rsidRDefault="00CE7C9C" w:rsidP="0004617E">
      <w:pPr>
        <w:pStyle w:val="Style2"/>
        <w:rPr>
          <w:color w:val="000000" w:themeColor="text1"/>
          <w:sz w:val="20"/>
          <w:szCs w:val="20"/>
        </w:rPr>
      </w:pPr>
      <w:r w:rsidRPr="00141898">
        <w:rPr>
          <w:color w:val="000000" w:themeColor="text1"/>
          <w:sz w:val="20"/>
          <w:szCs w:val="20"/>
        </w:rPr>
        <w:t>(The next day Valt came back)</w:t>
      </w:r>
    </w:p>
    <w:p w14:paraId="7149FDBA" w14:textId="77777777" w:rsidR="0094294D" w:rsidRPr="00141898" w:rsidRDefault="0094294D" w:rsidP="0004617E">
      <w:pPr>
        <w:pStyle w:val="Style2"/>
        <w:rPr>
          <w:color w:val="000000" w:themeColor="text1"/>
          <w:sz w:val="20"/>
          <w:szCs w:val="20"/>
        </w:rPr>
      </w:pPr>
      <w:r w:rsidRPr="00141898">
        <w:rPr>
          <w:color w:val="000000" w:themeColor="text1"/>
          <w:sz w:val="20"/>
          <w:szCs w:val="20"/>
        </w:rPr>
        <w:t>Valt: hi</w:t>
      </w:r>
    </w:p>
    <w:p w14:paraId="3E97ACFA" w14:textId="6E84D879" w:rsidR="0094294D" w:rsidRPr="00141898" w:rsidRDefault="0094294D" w:rsidP="000915BC">
      <w:pPr>
        <w:pStyle w:val="Style2"/>
        <w:rPr>
          <w:color w:val="000000" w:themeColor="text1"/>
          <w:sz w:val="20"/>
          <w:szCs w:val="20"/>
        </w:rPr>
      </w:pPr>
      <w:r w:rsidRPr="00141898">
        <w:rPr>
          <w:color w:val="000000" w:themeColor="text1"/>
          <w:sz w:val="20"/>
          <w:szCs w:val="20"/>
        </w:rPr>
        <w:t xml:space="preserve">Alex: where were you? </w:t>
      </w:r>
    </w:p>
    <w:p w14:paraId="79718480" w14:textId="770F8C07" w:rsidR="008D656E" w:rsidRPr="00141898" w:rsidRDefault="00092605" w:rsidP="000915BC">
      <w:pPr>
        <w:pStyle w:val="Style2"/>
        <w:rPr>
          <w:color w:val="000000" w:themeColor="text1"/>
          <w:sz w:val="20"/>
          <w:szCs w:val="20"/>
        </w:rPr>
      </w:pPr>
      <w:r w:rsidRPr="00141898">
        <w:rPr>
          <w:color w:val="000000" w:themeColor="text1"/>
          <w:sz w:val="20"/>
          <w:szCs w:val="20"/>
        </w:rPr>
        <w:t>Valt: I was present yesterday?</w:t>
      </w:r>
    </w:p>
    <w:p w14:paraId="179FFDC0" w14:textId="7459B30A" w:rsidR="009862FC" w:rsidRPr="00141898" w:rsidRDefault="00B35A5B" w:rsidP="000915BC">
      <w:pPr>
        <w:pStyle w:val="Style2"/>
        <w:rPr>
          <w:color w:val="000000" w:themeColor="text1"/>
          <w:sz w:val="20"/>
          <w:szCs w:val="20"/>
        </w:rPr>
      </w:pPr>
      <w:ins w:id="7" w:author="swathi" w:date="2021-10-04T14:12:00Z">
        <w:r>
          <w:rPr>
            <w:color w:val="000000" w:themeColor="text1"/>
            <w:sz w:val="20"/>
            <w:szCs w:val="20"/>
          </w:rPr>
          <w:t>Daniel</w:t>
        </w:r>
      </w:ins>
      <w:del w:id="8" w:author="swathi" w:date="2021-10-04T14:12:00Z">
        <w:r w:rsidR="009862FC" w:rsidRPr="00141898" w:rsidDel="00B35A5B">
          <w:rPr>
            <w:color w:val="000000" w:themeColor="text1"/>
            <w:sz w:val="20"/>
            <w:szCs w:val="20"/>
          </w:rPr>
          <w:delText>Michael</w:delText>
        </w:r>
      </w:del>
      <w:r w:rsidR="009862FC" w:rsidRPr="00141898">
        <w:rPr>
          <w:color w:val="000000" w:themeColor="text1"/>
          <w:sz w:val="20"/>
          <w:szCs w:val="20"/>
        </w:rPr>
        <w:t>: yeah, Alex maybe thinking wrong</w:t>
      </w:r>
    </w:p>
    <w:p w14:paraId="6FD6740E" w14:textId="4D9BD3CF" w:rsidR="009862FC" w:rsidRPr="00141898" w:rsidRDefault="009862FC" w:rsidP="000915BC">
      <w:pPr>
        <w:pStyle w:val="Style2"/>
        <w:rPr>
          <w:color w:val="000000" w:themeColor="text1"/>
          <w:sz w:val="20"/>
          <w:szCs w:val="20"/>
        </w:rPr>
      </w:pPr>
      <w:r w:rsidRPr="00141898">
        <w:rPr>
          <w:color w:val="000000" w:themeColor="text1"/>
          <w:sz w:val="20"/>
          <w:szCs w:val="20"/>
        </w:rPr>
        <w:t>Alex and Trevor: huh?</w:t>
      </w:r>
    </w:p>
    <w:p w14:paraId="6E1994F2" w14:textId="1B078626" w:rsidR="009862FC" w:rsidRPr="00141898" w:rsidRDefault="00F713A6" w:rsidP="000915BC">
      <w:pPr>
        <w:pStyle w:val="Style2"/>
        <w:rPr>
          <w:color w:val="000000" w:themeColor="text1"/>
          <w:sz w:val="20"/>
          <w:szCs w:val="20"/>
        </w:rPr>
      </w:pPr>
      <w:r w:rsidRPr="00141898">
        <w:rPr>
          <w:color w:val="000000" w:themeColor="text1"/>
          <w:sz w:val="20"/>
          <w:szCs w:val="20"/>
        </w:rPr>
        <w:t>Valt: bathroom!</w:t>
      </w:r>
    </w:p>
    <w:p w14:paraId="4D9BE058" w14:textId="77777777" w:rsidR="00F713A6" w:rsidRPr="00141898" w:rsidRDefault="00F713A6" w:rsidP="000915BC">
      <w:pPr>
        <w:pStyle w:val="Style2"/>
        <w:rPr>
          <w:color w:val="000000" w:themeColor="text1"/>
          <w:sz w:val="20"/>
          <w:szCs w:val="20"/>
        </w:rPr>
      </w:pPr>
      <w:r w:rsidRPr="00141898">
        <w:rPr>
          <w:color w:val="000000" w:themeColor="text1"/>
          <w:sz w:val="20"/>
          <w:szCs w:val="20"/>
        </w:rPr>
        <w:t>Trevor: ok</w:t>
      </w:r>
    </w:p>
    <w:p w14:paraId="6FFA7CFD" w14:textId="4C965FF5" w:rsidR="00F713A6" w:rsidRPr="00141898" w:rsidRDefault="00AD531D" w:rsidP="000915BC">
      <w:pPr>
        <w:pStyle w:val="Style2"/>
        <w:rPr>
          <w:color w:val="000000" w:themeColor="text1"/>
          <w:sz w:val="20"/>
          <w:szCs w:val="20"/>
        </w:rPr>
      </w:pPr>
      <w:r w:rsidRPr="00141898">
        <w:rPr>
          <w:color w:val="000000" w:themeColor="text1"/>
          <w:sz w:val="20"/>
          <w:szCs w:val="20"/>
        </w:rPr>
        <w:t>(Valt goes)</w:t>
      </w:r>
    </w:p>
    <w:p w14:paraId="3FEC054F" w14:textId="37ADBFAE" w:rsidR="00AD531D" w:rsidRPr="00141898" w:rsidRDefault="00AD531D" w:rsidP="000915BC">
      <w:pPr>
        <w:pStyle w:val="Style2"/>
        <w:rPr>
          <w:color w:val="000000" w:themeColor="text1"/>
          <w:sz w:val="20"/>
          <w:szCs w:val="20"/>
        </w:rPr>
      </w:pPr>
      <w:r w:rsidRPr="00141898">
        <w:rPr>
          <w:color w:val="000000" w:themeColor="text1"/>
          <w:sz w:val="20"/>
          <w:szCs w:val="20"/>
        </w:rPr>
        <w:t>Alex: what</w:t>
      </w:r>
      <w:del w:id="9" w:author="swathi" w:date="2021-10-04T14:12:00Z">
        <w:r w:rsidRPr="00141898" w:rsidDel="00B35A5B">
          <w:rPr>
            <w:color w:val="000000" w:themeColor="text1"/>
            <w:sz w:val="20"/>
            <w:szCs w:val="20"/>
          </w:rPr>
          <w:delText xml:space="preserve"> </w:delText>
        </w:r>
      </w:del>
      <w:ins w:id="10" w:author="swathi" w:date="2021-10-04T14:12:00Z">
        <w:r w:rsidR="00B35A5B">
          <w:rPr>
            <w:color w:val="000000" w:themeColor="text1"/>
            <w:sz w:val="20"/>
            <w:szCs w:val="20"/>
          </w:rPr>
          <w:t xml:space="preserve"> Daniel</w:t>
        </w:r>
      </w:ins>
      <w:del w:id="11" w:author="swathi" w:date="2021-10-04T14:12:00Z">
        <w:r w:rsidRPr="00141898" w:rsidDel="00B35A5B">
          <w:rPr>
            <w:color w:val="000000" w:themeColor="text1"/>
            <w:sz w:val="20"/>
            <w:szCs w:val="20"/>
          </w:rPr>
          <w:delText>Michael</w:delText>
        </w:r>
      </w:del>
      <w:r w:rsidRPr="00141898">
        <w:rPr>
          <w:color w:val="000000" w:themeColor="text1"/>
          <w:sz w:val="20"/>
          <w:szCs w:val="20"/>
        </w:rPr>
        <w:t>!</w:t>
      </w:r>
    </w:p>
    <w:p w14:paraId="4A8C0360" w14:textId="49AAB73F" w:rsidR="003E75CC" w:rsidRPr="00141898" w:rsidRDefault="00B35A5B" w:rsidP="000915BC">
      <w:pPr>
        <w:pStyle w:val="Style2"/>
        <w:rPr>
          <w:color w:val="000000" w:themeColor="text1"/>
          <w:sz w:val="20"/>
          <w:szCs w:val="20"/>
        </w:rPr>
      </w:pPr>
      <w:ins w:id="12" w:author="swathi" w:date="2021-10-04T14:12:00Z">
        <w:r>
          <w:rPr>
            <w:color w:val="000000" w:themeColor="text1"/>
            <w:sz w:val="20"/>
            <w:szCs w:val="20"/>
          </w:rPr>
          <w:t>Daniel</w:t>
        </w:r>
      </w:ins>
      <w:del w:id="13" w:author="swathi" w:date="2021-10-04T14:11:00Z">
        <w:r w:rsidR="003E75CC" w:rsidRPr="00141898" w:rsidDel="00B35A5B">
          <w:rPr>
            <w:color w:val="000000" w:themeColor="text1"/>
            <w:sz w:val="20"/>
            <w:szCs w:val="20"/>
          </w:rPr>
          <w:delText>Michael</w:delText>
        </w:r>
      </w:del>
      <w:r w:rsidR="003E75CC" w:rsidRPr="00141898">
        <w:rPr>
          <w:color w:val="000000" w:themeColor="text1"/>
          <w:sz w:val="20"/>
          <w:szCs w:val="20"/>
        </w:rPr>
        <w:t>: even I don’t know what happened, even a wee bit of the thing</w:t>
      </w:r>
    </w:p>
    <w:p w14:paraId="5C3EAA82" w14:textId="77777777" w:rsidR="005F26F9" w:rsidRPr="00141898" w:rsidRDefault="005F26F9" w:rsidP="000915BC">
      <w:pPr>
        <w:pStyle w:val="Style2"/>
        <w:rPr>
          <w:color w:val="000000" w:themeColor="text1"/>
          <w:sz w:val="20"/>
          <w:szCs w:val="20"/>
        </w:rPr>
      </w:pPr>
      <w:r w:rsidRPr="00141898">
        <w:rPr>
          <w:color w:val="000000" w:themeColor="text1"/>
          <w:sz w:val="20"/>
          <w:szCs w:val="20"/>
        </w:rPr>
        <w:t>Trevor: ok</w:t>
      </w:r>
    </w:p>
    <w:p w14:paraId="1BD8AE14" w14:textId="77777777" w:rsidR="005F26F9" w:rsidRPr="00141898" w:rsidRDefault="005F26F9" w:rsidP="000915BC">
      <w:pPr>
        <w:pStyle w:val="Style2"/>
        <w:rPr>
          <w:color w:val="000000" w:themeColor="text1"/>
          <w:sz w:val="20"/>
          <w:szCs w:val="20"/>
        </w:rPr>
      </w:pPr>
      <w:r w:rsidRPr="00141898">
        <w:rPr>
          <w:color w:val="000000" w:themeColor="text1"/>
          <w:sz w:val="20"/>
          <w:szCs w:val="20"/>
        </w:rPr>
        <w:t>Alex: but why did</w:t>
      </w:r>
    </w:p>
    <w:p w14:paraId="2C3DC845" w14:textId="2ABAB5EB" w:rsidR="00680FF8" w:rsidRPr="00141898" w:rsidRDefault="00B35A5B" w:rsidP="000915BC">
      <w:pPr>
        <w:pStyle w:val="Style2"/>
        <w:rPr>
          <w:color w:val="000000" w:themeColor="text1"/>
          <w:sz w:val="20"/>
          <w:szCs w:val="20"/>
        </w:rPr>
      </w:pPr>
      <w:ins w:id="14" w:author="swathi" w:date="2021-10-04T14:11:00Z">
        <w:r>
          <w:rPr>
            <w:color w:val="000000" w:themeColor="text1"/>
            <w:sz w:val="20"/>
            <w:szCs w:val="20"/>
          </w:rPr>
          <w:t>Daniel</w:t>
        </w:r>
      </w:ins>
      <w:del w:id="15" w:author="swathi" w:date="2021-10-04T14:11:00Z">
        <w:r w:rsidR="00680FF8" w:rsidRPr="00141898" w:rsidDel="00B35A5B">
          <w:rPr>
            <w:color w:val="000000" w:themeColor="text1"/>
            <w:sz w:val="20"/>
            <w:szCs w:val="20"/>
          </w:rPr>
          <w:delText>Michael</w:delText>
        </w:r>
      </w:del>
      <w:r w:rsidR="00680FF8" w:rsidRPr="00141898">
        <w:rPr>
          <w:color w:val="000000" w:themeColor="text1"/>
          <w:sz w:val="20"/>
          <w:szCs w:val="20"/>
        </w:rPr>
        <w:t>: I did it or else we would be between the devil and the deep sea</w:t>
      </w:r>
    </w:p>
    <w:p w14:paraId="5938C6D9" w14:textId="6C93896F" w:rsidR="00680FF8" w:rsidRPr="00141898" w:rsidRDefault="001F6A97" w:rsidP="000915BC">
      <w:pPr>
        <w:pStyle w:val="Style2"/>
        <w:rPr>
          <w:color w:val="000000" w:themeColor="text1"/>
          <w:sz w:val="20"/>
          <w:szCs w:val="20"/>
        </w:rPr>
      </w:pPr>
      <w:r w:rsidRPr="00141898">
        <w:rPr>
          <w:color w:val="000000" w:themeColor="text1"/>
          <w:sz w:val="20"/>
          <w:szCs w:val="20"/>
        </w:rPr>
        <w:t>Alex: ok.</w:t>
      </w:r>
    </w:p>
    <w:p w14:paraId="730C58B1" w14:textId="6E3E790F" w:rsidR="001F6A97" w:rsidRPr="00141898" w:rsidRDefault="00FF29DF" w:rsidP="000915BC">
      <w:pPr>
        <w:pStyle w:val="Style2"/>
        <w:rPr>
          <w:color w:val="000000" w:themeColor="text1"/>
          <w:sz w:val="20"/>
          <w:szCs w:val="20"/>
        </w:rPr>
      </w:pPr>
      <w:r w:rsidRPr="00141898">
        <w:rPr>
          <w:color w:val="000000" w:themeColor="text1"/>
          <w:sz w:val="20"/>
          <w:szCs w:val="20"/>
        </w:rPr>
        <w:t>(Valt comes back)</w:t>
      </w:r>
    </w:p>
    <w:p w14:paraId="232B229C" w14:textId="77777777" w:rsidR="00FF29DF" w:rsidRPr="00141898" w:rsidRDefault="00FF29DF" w:rsidP="000915BC">
      <w:pPr>
        <w:pStyle w:val="Style2"/>
        <w:rPr>
          <w:color w:val="000000" w:themeColor="text1"/>
          <w:sz w:val="20"/>
          <w:szCs w:val="20"/>
        </w:rPr>
      </w:pPr>
      <w:r w:rsidRPr="00141898">
        <w:rPr>
          <w:color w:val="000000" w:themeColor="text1"/>
          <w:sz w:val="20"/>
          <w:szCs w:val="20"/>
        </w:rPr>
        <w:t>Valt: hey guys</w:t>
      </w:r>
    </w:p>
    <w:p w14:paraId="30A1BA9E" w14:textId="77777777" w:rsidR="00952A37" w:rsidRPr="00141898" w:rsidRDefault="00952A37" w:rsidP="000915BC">
      <w:pPr>
        <w:pStyle w:val="Style2"/>
        <w:rPr>
          <w:color w:val="000000" w:themeColor="text1"/>
          <w:sz w:val="20"/>
          <w:szCs w:val="20"/>
        </w:rPr>
      </w:pPr>
      <w:r w:rsidRPr="00141898">
        <w:rPr>
          <w:color w:val="000000" w:themeColor="text1"/>
          <w:sz w:val="20"/>
          <w:szCs w:val="20"/>
        </w:rPr>
        <w:t>Trevor: hey Valt</w:t>
      </w:r>
    </w:p>
    <w:p w14:paraId="4780FDF7" w14:textId="05C0B51F" w:rsidR="00952A37" w:rsidRPr="00141898" w:rsidRDefault="00952A37" w:rsidP="000915BC">
      <w:pPr>
        <w:pStyle w:val="Style2"/>
        <w:rPr>
          <w:color w:val="000000" w:themeColor="text1"/>
          <w:sz w:val="20"/>
          <w:szCs w:val="20"/>
        </w:rPr>
      </w:pPr>
      <w:r w:rsidRPr="00141898">
        <w:rPr>
          <w:color w:val="000000" w:themeColor="text1"/>
          <w:sz w:val="20"/>
          <w:szCs w:val="20"/>
        </w:rPr>
        <w:t>Alex: we are getting ate to school!</w:t>
      </w:r>
    </w:p>
    <w:p w14:paraId="3A60A125" w14:textId="79607627" w:rsidR="00952A37" w:rsidRPr="00141898" w:rsidRDefault="00B35A5B" w:rsidP="000915BC">
      <w:pPr>
        <w:pStyle w:val="Style2"/>
        <w:rPr>
          <w:color w:val="000000" w:themeColor="text1"/>
          <w:sz w:val="20"/>
          <w:szCs w:val="20"/>
        </w:rPr>
      </w:pPr>
      <w:ins w:id="16" w:author="swathi" w:date="2021-10-04T14:11:00Z">
        <w:r>
          <w:rPr>
            <w:color w:val="000000" w:themeColor="text1"/>
            <w:sz w:val="20"/>
            <w:szCs w:val="20"/>
          </w:rPr>
          <w:t>Daniel</w:t>
        </w:r>
      </w:ins>
      <w:del w:id="17" w:author="swathi" w:date="2021-10-04T14:11:00Z">
        <w:r w:rsidR="00952A37" w:rsidRPr="00141898" w:rsidDel="00B35A5B">
          <w:rPr>
            <w:color w:val="000000" w:themeColor="text1"/>
            <w:sz w:val="20"/>
            <w:szCs w:val="20"/>
          </w:rPr>
          <w:delText>Michael</w:delText>
        </w:r>
      </w:del>
      <w:r w:rsidR="00952A37" w:rsidRPr="00141898">
        <w:rPr>
          <w:color w:val="000000" w:themeColor="text1"/>
          <w:sz w:val="20"/>
          <w:szCs w:val="20"/>
        </w:rPr>
        <w:t>: hurry</w:t>
      </w:r>
    </w:p>
    <w:p w14:paraId="1C314D7F" w14:textId="37571715" w:rsidR="00AE78D4" w:rsidRPr="00141898" w:rsidRDefault="00AE78D4" w:rsidP="000915BC">
      <w:pPr>
        <w:pStyle w:val="Style2"/>
        <w:rPr>
          <w:color w:val="000000" w:themeColor="text1"/>
          <w:sz w:val="20"/>
          <w:szCs w:val="20"/>
        </w:rPr>
      </w:pPr>
      <w:r w:rsidRPr="00141898">
        <w:rPr>
          <w:color w:val="000000" w:themeColor="text1"/>
          <w:sz w:val="20"/>
          <w:szCs w:val="20"/>
        </w:rPr>
        <w:t>(So they go to school, after the class everyone go home,</w:t>
      </w:r>
      <w:r w:rsidR="008E49F6" w:rsidRPr="00141898">
        <w:rPr>
          <w:color w:val="000000" w:themeColor="text1"/>
          <w:sz w:val="20"/>
          <w:szCs w:val="20"/>
        </w:rPr>
        <w:t xml:space="preserve"> Trevor and </w:t>
      </w:r>
      <w:ins w:id="18" w:author="swathi" w:date="2021-10-04T14:11:00Z">
        <w:r w:rsidR="00B35A5B">
          <w:rPr>
            <w:color w:val="000000" w:themeColor="text1"/>
            <w:sz w:val="20"/>
            <w:szCs w:val="20"/>
          </w:rPr>
          <w:t xml:space="preserve">Daniel </w:t>
        </w:r>
      </w:ins>
      <w:del w:id="19" w:author="swathi" w:date="2021-10-04T14:11:00Z">
        <w:r w:rsidR="008E49F6" w:rsidRPr="00141898" w:rsidDel="00B35A5B">
          <w:rPr>
            <w:color w:val="000000" w:themeColor="text1"/>
            <w:sz w:val="20"/>
            <w:szCs w:val="20"/>
          </w:rPr>
          <w:delText xml:space="preserve">Michael </w:delText>
        </w:r>
      </w:del>
      <w:r w:rsidR="008E49F6" w:rsidRPr="00141898">
        <w:rPr>
          <w:color w:val="000000" w:themeColor="text1"/>
          <w:sz w:val="20"/>
          <w:szCs w:val="20"/>
        </w:rPr>
        <w:t xml:space="preserve">come to Alex’s </w:t>
      </w:r>
      <w:r w:rsidR="003315D7" w:rsidRPr="00141898">
        <w:rPr>
          <w:color w:val="000000" w:themeColor="text1"/>
          <w:sz w:val="20"/>
          <w:szCs w:val="20"/>
        </w:rPr>
        <w:t>home)</w:t>
      </w:r>
    </w:p>
    <w:p w14:paraId="25F62662" w14:textId="09BC8FBB" w:rsidR="003315D7" w:rsidRPr="00141898" w:rsidRDefault="00B35A5B" w:rsidP="000915BC">
      <w:pPr>
        <w:pStyle w:val="Style2"/>
        <w:rPr>
          <w:color w:val="000000" w:themeColor="text1"/>
          <w:sz w:val="20"/>
          <w:szCs w:val="20"/>
        </w:rPr>
      </w:pPr>
      <w:ins w:id="20" w:author="swathi" w:date="2021-10-04T14:11:00Z">
        <w:r>
          <w:rPr>
            <w:color w:val="000000" w:themeColor="text1"/>
            <w:sz w:val="20"/>
            <w:szCs w:val="20"/>
          </w:rPr>
          <w:t>Daniel</w:t>
        </w:r>
      </w:ins>
      <w:del w:id="21" w:author="swathi" w:date="2021-10-04T14:11:00Z">
        <w:r w:rsidR="003315D7" w:rsidRPr="00141898" w:rsidDel="00B35A5B">
          <w:rPr>
            <w:color w:val="000000" w:themeColor="text1"/>
            <w:sz w:val="20"/>
            <w:szCs w:val="20"/>
          </w:rPr>
          <w:delText>Michael</w:delText>
        </w:r>
      </w:del>
      <w:r w:rsidR="003315D7" w:rsidRPr="00141898">
        <w:rPr>
          <w:color w:val="000000" w:themeColor="text1"/>
          <w:sz w:val="20"/>
          <w:szCs w:val="20"/>
        </w:rPr>
        <w:t>: what could the reason be?</w:t>
      </w:r>
    </w:p>
    <w:p w14:paraId="45C3FC12" w14:textId="27703CA8" w:rsidR="003315D7" w:rsidRPr="00141898" w:rsidRDefault="00D60C10" w:rsidP="000915BC">
      <w:pPr>
        <w:pStyle w:val="Style2"/>
        <w:rPr>
          <w:color w:val="000000" w:themeColor="text1"/>
          <w:sz w:val="20"/>
          <w:szCs w:val="20"/>
        </w:rPr>
      </w:pPr>
      <w:r w:rsidRPr="00141898">
        <w:rPr>
          <w:color w:val="000000" w:themeColor="text1"/>
          <w:sz w:val="20"/>
          <w:szCs w:val="20"/>
        </w:rPr>
        <w:t>Alex: I want a television that could tell the thing what happened to Valt.</w:t>
      </w:r>
    </w:p>
    <w:p w14:paraId="5478CCD2" w14:textId="77777777" w:rsidR="000A5EAF" w:rsidRPr="00141898" w:rsidRDefault="000A5EAF" w:rsidP="000915BC">
      <w:pPr>
        <w:pStyle w:val="Style2"/>
        <w:rPr>
          <w:color w:val="000000" w:themeColor="text1"/>
          <w:sz w:val="20"/>
          <w:szCs w:val="20"/>
        </w:rPr>
      </w:pPr>
      <w:r w:rsidRPr="00141898">
        <w:rPr>
          <w:color w:val="000000" w:themeColor="text1"/>
          <w:sz w:val="20"/>
          <w:szCs w:val="20"/>
        </w:rPr>
        <w:t>Trevor: don’t cry for the moon! On top of all this Valt can’t be here or else we could</w:t>
      </w:r>
    </w:p>
    <w:p w14:paraId="395678C5" w14:textId="5A286BA4" w:rsidR="000A5EAF" w:rsidRPr="00141898" w:rsidRDefault="000A5EAF" w:rsidP="000915BC">
      <w:pPr>
        <w:pStyle w:val="Style2"/>
        <w:rPr>
          <w:color w:val="000000" w:themeColor="text1"/>
          <w:sz w:val="20"/>
          <w:szCs w:val="20"/>
        </w:rPr>
      </w:pPr>
      <w:r w:rsidRPr="00141898">
        <w:rPr>
          <w:color w:val="000000" w:themeColor="text1"/>
          <w:sz w:val="20"/>
          <w:szCs w:val="20"/>
        </w:rPr>
        <w:t>(The door bell rings, Alex opens it, a girl comes in)</w:t>
      </w:r>
    </w:p>
    <w:p w14:paraId="5BB6479F" w14:textId="1B3FF237" w:rsidR="000A5EAF" w:rsidRPr="00141898" w:rsidRDefault="008C7B93" w:rsidP="000915BC">
      <w:pPr>
        <w:pStyle w:val="Style2"/>
        <w:rPr>
          <w:color w:val="000000" w:themeColor="text1"/>
          <w:sz w:val="20"/>
          <w:szCs w:val="20"/>
        </w:rPr>
      </w:pPr>
      <w:r w:rsidRPr="00141898">
        <w:rPr>
          <w:color w:val="000000" w:themeColor="text1"/>
          <w:sz w:val="20"/>
          <w:szCs w:val="20"/>
        </w:rPr>
        <w:t xml:space="preserve">Cloe(the girl): hi Trevor </w:t>
      </w:r>
    </w:p>
    <w:p w14:paraId="24FBDA18" w14:textId="77777777" w:rsidR="00765EEB" w:rsidRPr="00141898" w:rsidRDefault="00765EEB" w:rsidP="000915BC">
      <w:pPr>
        <w:pStyle w:val="Style2"/>
        <w:rPr>
          <w:color w:val="000000" w:themeColor="text1"/>
          <w:sz w:val="20"/>
          <w:szCs w:val="20"/>
        </w:rPr>
      </w:pPr>
      <w:r w:rsidRPr="00141898">
        <w:rPr>
          <w:color w:val="000000" w:themeColor="text1"/>
          <w:sz w:val="20"/>
          <w:szCs w:val="20"/>
        </w:rPr>
        <w:t>Trevor: hi</w:t>
      </w:r>
    </w:p>
    <w:p w14:paraId="6CEA7FFE" w14:textId="0ADA0F85" w:rsidR="00765EEB" w:rsidRPr="00141898" w:rsidRDefault="00765EEB" w:rsidP="000915BC">
      <w:pPr>
        <w:pStyle w:val="Style2"/>
        <w:rPr>
          <w:color w:val="000000" w:themeColor="text1"/>
          <w:sz w:val="20"/>
          <w:szCs w:val="20"/>
        </w:rPr>
      </w:pPr>
      <w:r w:rsidRPr="00141898">
        <w:rPr>
          <w:color w:val="000000" w:themeColor="text1"/>
          <w:sz w:val="20"/>
          <w:szCs w:val="20"/>
        </w:rPr>
        <w:t>Alex: what? You know each other!</w:t>
      </w:r>
    </w:p>
    <w:p w14:paraId="6A921264" w14:textId="19606226" w:rsidR="00765EEB" w:rsidRPr="00141898" w:rsidRDefault="00E95AED" w:rsidP="000915BC">
      <w:pPr>
        <w:pStyle w:val="Style2"/>
        <w:rPr>
          <w:color w:val="000000" w:themeColor="text1"/>
          <w:sz w:val="20"/>
          <w:szCs w:val="20"/>
        </w:rPr>
      </w:pPr>
      <w:r w:rsidRPr="00141898">
        <w:rPr>
          <w:color w:val="000000" w:themeColor="text1"/>
          <w:sz w:val="20"/>
          <w:szCs w:val="20"/>
        </w:rPr>
        <w:t>Trevor: yeah, the thing is…</w:t>
      </w:r>
    </w:p>
    <w:p w14:paraId="21A1FA90" w14:textId="76F99755" w:rsidR="00E95AED" w:rsidRPr="00141898" w:rsidRDefault="00E95AED" w:rsidP="000915BC">
      <w:pPr>
        <w:pStyle w:val="Style2"/>
        <w:rPr>
          <w:color w:val="000000" w:themeColor="text1"/>
          <w:sz w:val="20"/>
          <w:szCs w:val="20"/>
        </w:rPr>
      </w:pPr>
      <w:r w:rsidRPr="00141898">
        <w:rPr>
          <w:color w:val="000000" w:themeColor="text1"/>
          <w:sz w:val="20"/>
          <w:szCs w:val="20"/>
        </w:rPr>
        <w:t xml:space="preserve">(Trevor went to long </w:t>
      </w:r>
      <w:r w:rsidR="00573414" w:rsidRPr="00141898">
        <w:rPr>
          <w:color w:val="000000" w:themeColor="text1"/>
          <w:sz w:val="20"/>
          <w:szCs w:val="20"/>
        </w:rPr>
        <w:t xml:space="preserve"> The</w:t>
      </w:r>
      <w:r w:rsidR="00C902F8" w:rsidRPr="00141898">
        <w:rPr>
          <w:color w:val="000000" w:themeColor="text1"/>
          <w:sz w:val="20"/>
          <w:szCs w:val="20"/>
        </w:rPr>
        <w:t xml:space="preserve"> last summer, there he met </w:t>
      </w:r>
      <w:r w:rsidR="00A4608C" w:rsidRPr="00141898">
        <w:rPr>
          <w:color w:val="000000" w:themeColor="text1"/>
          <w:sz w:val="20"/>
          <w:szCs w:val="20"/>
        </w:rPr>
        <w:t>Cloe</w:t>
      </w:r>
      <w:r w:rsidR="00C902F8" w:rsidRPr="00141898">
        <w:rPr>
          <w:color w:val="000000" w:themeColor="text1"/>
          <w:sz w:val="20"/>
          <w:szCs w:val="20"/>
        </w:rPr>
        <w:t xml:space="preserve">, </w:t>
      </w:r>
      <w:r w:rsidR="00A4608C" w:rsidRPr="00141898">
        <w:rPr>
          <w:color w:val="000000" w:themeColor="text1"/>
          <w:sz w:val="20"/>
          <w:szCs w:val="20"/>
        </w:rPr>
        <w:t xml:space="preserve">then when there were swimming a tsunami </w:t>
      </w:r>
      <w:r w:rsidR="008C2691" w:rsidRPr="00141898">
        <w:rPr>
          <w:color w:val="000000" w:themeColor="text1"/>
          <w:sz w:val="20"/>
          <w:szCs w:val="20"/>
        </w:rPr>
        <w:t>washed them away from the shore, they were then floating on a broken surf board, then a shark comes</w:t>
      </w:r>
      <w:r w:rsidR="00C122C3" w:rsidRPr="00141898">
        <w:rPr>
          <w:color w:val="000000" w:themeColor="text1"/>
          <w:sz w:val="20"/>
          <w:szCs w:val="20"/>
        </w:rPr>
        <w:t xml:space="preserve">, they show a clean pair of heels and run in a way that </w:t>
      </w:r>
      <w:r w:rsidR="00D61117" w:rsidRPr="00141898">
        <w:rPr>
          <w:color w:val="000000" w:themeColor="text1"/>
          <w:sz w:val="20"/>
          <w:szCs w:val="20"/>
        </w:rPr>
        <w:t>they don’t drown in the sea!</w:t>
      </w:r>
      <w:r w:rsidR="004A0303" w:rsidRPr="00141898">
        <w:rPr>
          <w:color w:val="000000" w:themeColor="text1"/>
          <w:sz w:val="20"/>
          <w:szCs w:val="20"/>
        </w:rPr>
        <w:t xml:space="preserve"> But the shark was getting close, but a green light shines and then they</w:t>
      </w:r>
      <w:r w:rsidR="00D61117" w:rsidRPr="00141898">
        <w:rPr>
          <w:color w:val="000000" w:themeColor="text1"/>
          <w:sz w:val="20"/>
          <w:szCs w:val="20"/>
        </w:rPr>
        <w:t xml:space="preserve"> </w:t>
      </w:r>
      <w:r w:rsidR="004A0303" w:rsidRPr="00141898">
        <w:rPr>
          <w:color w:val="000000" w:themeColor="text1"/>
          <w:sz w:val="20"/>
          <w:szCs w:val="20"/>
        </w:rPr>
        <w:t>wake up in</w:t>
      </w:r>
      <w:r w:rsidR="00D61117" w:rsidRPr="00141898">
        <w:rPr>
          <w:color w:val="000000" w:themeColor="text1"/>
          <w:sz w:val="20"/>
          <w:szCs w:val="20"/>
        </w:rPr>
        <w:t xml:space="preserve"> an island and then a </w:t>
      </w:r>
      <w:r w:rsidR="00CD60FE" w:rsidRPr="00141898">
        <w:rPr>
          <w:color w:val="000000" w:themeColor="text1"/>
          <w:sz w:val="20"/>
          <w:szCs w:val="20"/>
        </w:rPr>
        <w:t xml:space="preserve">rescue team spots them, they tell what happened and they were </w:t>
      </w:r>
      <w:r w:rsidR="00A713A6" w:rsidRPr="00141898">
        <w:rPr>
          <w:color w:val="000000" w:themeColor="text1"/>
          <w:sz w:val="20"/>
          <w:szCs w:val="20"/>
        </w:rPr>
        <w:t>safe, since then they were friends)</w:t>
      </w:r>
    </w:p>
    <w:p w14:paraId="7BB56EF7" w14:textId="77777777" w:rsidR="005A5860" w:rsidRPr="00141898" w:rsidRDefault="005A5860" w:rsidP="000915BC">
      <w:pPr>
        <w:pStyle w:val="Style2"/>
        <w:rPr>
          <w:color w:val="000000" w:themeColor="text1"/>
          <w:sz w:val="20"/>
          <w:szCs w:val="20"/>
        </w:rPr>
      </w:pPr>
      <w:r w:rsidRPr="00141898">
        <w:rPr>
          <w:color w:val="000000" w:themeColor="text1"/>
          <w:sz w:val="20"/>
          <w:szCs w:val="20"/>
        </w:rPr>
        <w:t>Alex: hmm… that’s the case</w:t>
      </w:r>
    </w:p>
    <w:p w14:paraId="7A6EE554" w14:textId="4DEEF55E" w:rsidR="005A5860" w:rsidRPr="00141898" w:rsidRDefault="00E443E8" w:rsidP="000915BC">
      <w:pPr>
        <w:pStyle w:val="Style2"/>
        <w:rPr>
          <w:color w:val="000000" w:themeColor="text1"/>
          <w:sz w:val="20"/>
          <w:szCs w:val="20"/>
        </w:rPr>
      </w:pPr>
      <w:r w:rsidRPr="00141898">
        <w:rPr>
          <w:color w:val="000000" w:themeColor="text1"/>
          <w:sz w:val="20"/>
          <w:szCs w:val="20"/>
        </w:rPr>
        <w:t>Trevor: how did you come to know that I was here?</w:t>
      </w:r>
    </w:p>
    <w:p w14:paraId="6347F901" w14:textId="36CE86F1" w:rsidR="00E443E8" w:rsidRPr="00141898" w:rsidRDefault="00E443E8" w:rsidP="000915BC">
      <w:pPr>
        <w:pStyle w:val="Style2"/>
        <w:rPr>
          <w:color w:val="000000" w:themeColor="text1"/>
          <w:sz w:val="20"/>
          <w:szCs w:val="20"/>
        </w:rPr>
      </w:pPr>
      <w:r w:rsidRPr="00141898">
        <w:rPr>
          <w:color w:val="000000" w:themeColor="text1"/>
          <w:sz w:val="20"/>
          <w:szCs w:val="20"/>
        </w:rPr>
        <w:t>Cloe:</w:t>
      </w:r>
      <w:r w:rsidR="00855107" w:rsidRPr="00141898">
        <w:rPr>
          <w:color w:val="000000" w:themeColor="text1"/>
          <w:sz w:val="20"/>
          <w:szCs w:val="20"/>
        </w:rPr>
        <w:t xml:space="preserve"> you gave me your address, remember?</w:t>
      </w:r>
    </w:p>
    <w:p w14:paraId="46F256A1" w14:textId="77777777" w:rsidR="00855107" w:rsidRPr="00141898" w:rsidRDefault="00855107" w:rsidP="000915BC">
      <w:pPr>
        <w:pStyle w:val="Style2"/>
        <w:rPr>
          <w:color w:val="000000" w:themeColor="text1"/>
          <w:sz w:val="20"/>
          <w:szCs w:val="20"/>
        </w:rPr>
      </w:pPr>
      <w:r w:rsidRPr="00141898">
        <w:rPr>
          <w:color w:val="000000" w:themeColor="text1"/>
          <w:sz w:val="20"/>
          <w:szCs w:val="20"/>
        </w:rPr>
        <w:t>Trevor: yeah</w:t>
      </w:r>
    </w:p>
    <w:p w14:paraId="0B554B6F" w14:textId="77777777" w:rsidR="00855107" w:rsidRPr="00141898" w:rsidRDefault="00855107" w:rsidP="000915BC">
      <w:pPr>
        <w:pStyle w:val="Style2"/>
        <w:rPr>
          <w:color w:val="000000" w:themeColor="text1"/>
          <w:sz w:val="20"/>
          <w:szCs w:val="20"/>
        </w:rPr>
      </w:pPr>
      <w:r w:rsidRPr="00141898">
        <w:rPr>
          <w:color w:val="000000" w:themeColor="text1"/>
          <w:sz w:val="20"/>
          <w:szCs w:val="20"/>
        </w:rPr>
        <w:t>Cloe: then your mom told me that you were here</w:t>
      </w:r>
    </w:p>
    <w:p w14:paraId="325DDAF7" w14:textId="77777777" w:rsidR="00855107" w:rsidRPr="00141898" w:rsidRDefault="00855107" w:rsidP="000915BC">
      <w:pPr>
        <w:pStyle w:val="Style2"/>
        <w:rPr>
          <w:color w:val="000000" w:themeColor="text1"/>
          <w:sz w:val="20"/>
          <w:szCs w:val="20"/>
        </w:rPr>
      </w:pPr>
      <w:r w:rsidRPr="00141898">
        <w:rPr>
          <w:color w:val="000000" w:themeColor="text1"/>
          <w:sz w:val="20"/>
          <w:szCs w:val="20"/>
        </w:rPr>
        <w:t>Trevor: ok</w:t>
      </w:r>
    </w:p>
    <w:p w14:paraId="55A5F498" w14:textId="4160777D" w:rsidR="00855107" w:rsidRPr="00141898" w:rsidRDefault="00FF2B8F" w:rsidP="000915BC">
      <w:pPr>
        <w:pStyle w:val="Style2"/>
        <w:rPr>
          <w:color w:val="000000" w:themeColor="text1"/>
          <w:sz w:val="20"/>
          <w:szCs w:val="20"/>
        </w:rPr>
      </w:pPr>
      <w:r w:rsidRPr="00141898">
        <w:rPr>
          <w:color w:val="000000" w:themeColor="text1"/>
          <w:sz w:val="20"/>
          <w:szCs w:val="20"/>
        </w:rPr>
        <w:t>(The door bell rings again, Alex opens the door, Valt is here)</w:t>
      </w:r>
    </w:p>
    <w:p w14:paraId="22B13C86" w14:textId="77777777" w:rsidR="00140EAF" w:rsidRPr="00141898" w:rsidRDefault="00140EAF" w:rsidP="000915BC">
      <w:pPr>
        <w:pStyle w:val="Style2"/>
        <w:rPr>
          <w:color w:val="000000" w:themeColor="text1"/>
          <w:sz w:val="20"/>
          <w:szCs w:val="20"/>
        </w:rPr>
      </w:pPr>
      <w:r w:rsidRPr="00141898">
        <w:rPr>
          <w:color w:val="000000" w:themeColor="text1"/>
          <w:sz w:val="20"/>
          <w:szCs w:val="20"/>
        </w:rPr>
        <w:t>Valt: hi</w:t>
      </w:r>
    </w:p>
    <w:p w14:paraId="53DA71C4" w14:textId="77777777" w:rsidR="00140EAF" w:rsidRPr="00141898" w:rsidRDefault="00140EAF" w:rsidP="000915BC">
      <w:pPr>
        <w:pStyle w:val="Style2"/>
        <w:rPr>
          <w:color w:val="000000" w:themeColor="text1"/>
          <w:sz w:val="20"/>
          <w:szCs w:val="20"/>
        </w:rPr>
      </w:pPr>
      <w:r w:rsidRPr="00141898">
        <w:rPr>
          <w:color w:val="000000" w:themeColor="text1"/>
          <w:sz w:val="20"/>
          <w:szCs w:val="20"/>
        </w:rPr>
        <w:t>Alex: hi</w:t>
      </w:r>
    </w:p>
    <w:p w14:paraId="6A8BF1DD" w14:textId="0B1D8990" w:rsidR="00C826DC" w:rsidRPr="00141898" w:rsidRDefault="00C826DC" w:rsidP="000915BC">
      <w:pPr>
        <w:pStyle w:val="Style2"/>
        <w:rPr>
          <w:color w:val="000000" w:themeColor="text1"/>
          <w:sz w:val="20"/>
          <w:szCs w:val="20"/>
        </w:rPr>
      </w:pPr>
      <w:r w:rsidRPr="00141898">
        <w:rPr>
          <w:color w:val="000000" w:themeColor="text1"/>
          <w:sz w:val="20"/>
          <w:szCs w:val="20"/>
        </w:rPr>
        <w:t xml:space="preserve">(They go </w:t>
      </w:r>
      <w:r w:rsidR="0099070E" w:rsidRPr="00141898">
        <w:rPr>
          <w:color w:val="000000" w:themeColor="text1"/>
          <w:sz w:val="20"/>
          <w:szCs w:val="20"/>
        </w:rPr>
        <w:t>upstairs)</w:t>
      </w:r>
    </w:p>
    <w:p w14:paraId="15CA8ABF" w14:textId="14A7DAF2" w:rsidR="00C826DC" w:rsidRPr="00141898" w:rsidRDefault="00C826DC" w:rsidP="000915BC">
      <w:pPr>
        <w:pStyle w:val="Style2"/>
        <w:rPr>
          <w:color w:val="000000" w:themeColor="text1"/>
          <w:sz w:val="20"/>
          <w:szCs w:val="20"/>
        </w:rPr>
      </w:pPr>
      <w:r w:rsidRPr="00141898">
        <w:rPr>
          <w:color w:val="000000" w:themeColor="text1"/>
          <w:sz w:val="20"/>
          <w:szCs w:val="20"/>
        </w:rPr>
        <w:t>Valt: Cloe! You are here!</w:t>
      </w:r>
      <w:r w:rsidR="0099070E" w:rsidRPr="00141898">
        <w:rPr>
          <w:rFonts w:ascii="Segoe UI Emoji" w:eastAsia="Segoe UI Emoji" w:hAnsi="Segoe UI Emoji" w:cs="Segoe UI Emoji"/>
          <w:color w:val="000000" w:themeColor="text1"/>
          <w:sz w:val="20"/>
          <w:szCs w:val="20"/>
        </w:rPr>
        <w:t>😳</w:t>
      </w:r>
    </w:p>
    <w:p w14:paraId="5E40B3D7" w14:textId="63C8311D" w:rsidR="00C826DC" w:rsidRPr="00141898" w:rsidRDefault="00C826DC" w:rsidP="000915BC">
      <w:pPr>
        <w:pStyle w:val="Style2"/>
        <w:rPr>
          <w:color w:val="000000" w:themeColor="text1"/>
          <w:sz w:val="20"/>
          <w:szCs w:val="20"/>
        </w:rPr>
      </w:pPr>
      <w:r w:rsidRPr="00141898">
        <w:rPr>
          <w:color w:val="000000" w:themeColor="text1"/>
          <w:sz w:val="20"/>
          <w:szCs w:val="20"/>
        </w:rPr>
        <w:t>Cloe: Valt! What are you doing here?</w:t>
      </w:r>
      <w:r w:rsidR="007A6FF2" w:rsidRPr="00141898">
        <w:rPr>
          <w:rFonts w:ascii="Segoe UI Emoji" w:eastAsia="Segoe UI Emoji" w:hAnsi="Segoe UI Emoji" w:cs="Segoe UI Emoji"/>
          <w:color w:val="000000" w:themeColor="text1"/>
          <w:sz w:val="20"/>
          <w:szCs w:val="20"/>
        </w:rPr>
        <w:t>😠</w:t>
      </w:r>
    </w:p>
    <w:p w14:paraId="7038F084" w14:textId="7564A3BB" w:rsidR="00C826DC" w:rsidRPr="00141898" w:rsidRDefault="003165B3" w:rsidP="000915BC">
      <w:pPr>
        <w:pStyle w:val="Style2"/>
        <w:rPr>
          <w:color w:val="000000" w:themeColor="text1"/>
          <w:sz w:val="20"/>
          <w:szCs w:val="20"/>
        </w:rPr>
      </w:pPr>
      <w:r w:rsidRPr="00141898">
        <w:rPr>
          <w:color w:val="000000" w:themeColor="text1"/>
          <w:sz w:val="20"/>
          <w:szCs w:val="20"/>
        </w:rPr>
        <w:t>Valt: you tell!</w:t>
      </w:r>
      <w:r w:rsidR="00157061" w:rsidRPr="00141898">
        <w:rPr>
          <w:rFonts w:ascii="Segoe UI Emoji" w:eastAsia="Segoe UI Emoji" w:hAnsi="Segoe UI Emoji" w:cs="Segoe UI Emoji"/>
          <w:color w:val="000000" w:themeColor="text1"/>
          <w:sz w:val="20"/>
          <w:szCs w:val="20"/>
        </w:rPr>
        <w:t>😡</w:t>
      </w:r>
    </w:p>
    <w:p w14:paraId="350E72E8" w14:textId="3546BA44" w:rsidR="003165B3" w:rsidRPr="00141898" w:rsidRDefault="003165B3" w:rsidP="000915BC">
      <w:pPr>
        <w:pStyle w:val="Style2"/>
        <w:rPr>
          <w:color w:val="000000" w:themeColor="text1"/>
          <w:sz w:val="20"/>
          <w:szCs w:val="20"/>
        </w:rPr>
      </w:pPr>
      <w:r w:rsidRPr="00141898">
        <w:rPr>
          <w:color w:val="000000" w:themeColor="text1"/>
          <w:sz w:val="20"/>
          <w:szCs w:val="20"/>
        </w:rPr>
        <w:t>Cloe: stupid!</w:t>
      </w:r>
      <w:r w:rsidR="00157061" w:rsidRPr="00141898">
        <w:rPr>
          <w:rFonts w:ascii="Segoe UI Emoji" w:eastAsia="Segoe UI Emoji" w:hAnsi="Segoe UI Emoji" w:cs="Segoe UI Emoji"/>
          <w:color w:val="000000" w:themeColor="text1"/>
          <w:sz w:val="20"/>
          <w:szCs w:val="20"/>
        </w:rPr>
        <w:t>😡</w:t>
      </w:r>
    </w:p>
    <w:p w14:paraId="4F8B5BAD" w14:textId="4F84D0AF" w:rsidR="003165B3" w:rsidRPr="00141898" w:rsidRDefault="003165B3" w:rsidP="000915BC">
      <w:pPr>
        <w:pStyle w:val="Style2"/>
        <w:rPr>
          <w:color w:val="000000" w:themeColor="text1"/>
          <w:sz w:val="20"/>
          <w:szCs w:val="20"/>
        </w:rPr>
      </w:pPr>
      <w:r w:rsidRPr="00141898">
        <w:rPr>
          <w:color w:val="000000" w:themeColor="text1"/>
          <w:sz w:val="20"/>
          <w:szCs w:val="20"/>
        </w:rPr>
        <w:t>Valt: say what!</w:t>
      </w:r>
      <w:r w:rsidR="00157061" w:rsidRPr="00141898">
        <w:rPr>
          <w:rFonts w:ascii="Segoe UI Emoji" w:eastAsia="Segoe UI Emoji" w:hAnsi="Segoe UI Emoji" w:cs="Segoe UI Emoji"/>
          <w:color w:val="000000" w:themeColor="text1"/>
          <w:sz w:val="20"/>
          <w:szCs w:val="20"/>
        </w:rPr>
        <w:t>😠</w:t>
      </w:r>
    </w:p>
    <w:p w14:paraId="547DE7AE" w14:textId="20935732" w:rsidR="003165B3" w:rsidRPr="00141898" w:rsidRDefault="003165B3" w:rsidP="000915BC">
      <w:pPr>
        <w:pStyle w:val="Style2"/>
        <w:rPr>
          <w:color w:val="000000" w:themeColor="text1"/>
          <w:sz w:val="20"/>
          <w:szCs w:val="20"/>
        </w:rPr>
      </w:pPr>
      <w:r w:rsidRPr="00141898">
        <w:rPr>
          <w:color w:val="000000" w:themeColor="text1"/>
          <w:sz w:val="20"/>
          <w:szCs w:val="20"/>
        </w:rPr>
        <w:t>Cloe: stupid!</w:t>
      </w:r>
      <w:r w:rsidR="00157061" w:rsidRPr="00141898">
        <w:rPr>
          <w:rFonts w:ascii="Segoe UI Emoji" w:eastAsia="Segoe UI Emoji" w:hAnsi="Segoe UI Emoji" w:cs="Segoe UI Emoji"/>
          <w:color w:val="000000" w:themeColor="text1"/>
          <w:sz w:val="20"/>
          <w:szCs w:val="20"/>
        </w:rPr>
        <w:t>😡</w:t>
      </w:r>
    </w:p>
    <w:p w14:paraId="4C3848C9" w14:textId="21BB114C" w:rsidR="003165B3" w:rsidRPr="00141898" w:rsidRDefault="0001737E" w:rsidP="000915BC">
      <w:pPr>
        <w:pStyle w:val="Style2"/>
        <w:rPr>
          <w:color w:val="000000" w:themeColor="text1"/>
          <w:sz w:val="20"/>
          <w:szCs w:val="20"/>
        </w:rPr>
      </w:pPr>
      <w:r w:rsidRPr="00141898">
        <w:rPr>
          <w:color w:val="000000" w:themeColor="text1"/>
          <w:sz w:val="20"/>
          <w:szCs w:val="20"/>
        </w:rPr>
        <w:t>Valt: you are a stupid!</w:t>
      </w:r>
      <w:r w:rsidR="00157061" w:rsidRPr="00141898">
        <w:rPr>
          <w:rFonts w:ascii="Segoe UI Emoji" w:eastAsia="Segoe UI Emoji" w:hAnsi="Segoe UI Emoji" w:cs="Segoe UI Emoji"/>
          <w:color w:val="000000" w:themeColor="text1"/>
          <w:sz w:val="20"/>
          <w:szCs w:val="20"/>
        </w:rPr>
        <w:t>😡</w:t>
      </w:r>
    </w:p>
    <w:p w14:paraId="4BE9FEFC" w14:textId="61338A84" w:rsidR="0001737E" w:rsidRPr="00141898" w:rsidRDefault="0001737E" w:rsidP="000915BC">
      <w:pPr>
        <w:pStyle w:val="Style2"/>
        <w:rPr>
          <w:color w:val="000000" w:themeColor="text1"/>
          <w:sz w:val="20"/>
          <w:szCs w:val="20"/>
        </w:rPr>
      </w:pPr>
      <w:r w:rsidRPr="00141898">
        <w:rPr>
          <w:color w:val="000000" w:themeColor="text1"/>
          <w:sz w:val="20"/>
          <w:szCs w:val="20"/>
        </w:rPr>
        <w:t>Cloe: you are a jerk!</w:t>
      </w:r>
      <w:r w:rsidR="00157061" w:rsidRPr="00141898">
        <w:rPr>
          <w:rFonts w:ascii="Segoe UI Emoji" w:eastAsia="Segoe UI Emoji" w:hAnsi="Segoe UI Emoji" w:cs="Segoe UI Emoji"/>
          <w:color w:val="000000" w:themeColor="text1"/>
          <w:sz w:val="20"/>
          <w:szCs w:val="20"/>
        </w:rPr>
        <w:t>😡</w:t>
      </w:r>
    </w:p>
    <w:p w14:paraId="18304E98" w14:textId="24E430DE" w:rsidR="0001737E" w:rsidRPr="00141898" w:rsidRDefault="0001737E" w:rsidP="000915BC">
      <w:pPr>
        <w:pStyle w:val="Style2"/>
        <w:rPr>
          <w:color w:val="000000" w:themeColor="text1"/>
          <w:sz w:val="20"/>
          <w:szCs w:val="20"/>
        </w:rPr>
      </w:pPr>
      <w:r w:rsidRPr="00141898">
        <w:rPr>
          <w:color w:val="000000" w:themeColor="text1"/>
          <w:sz w:val="20"/>
          <w:szCs w:val="20"/>
        </w:rPr>
        <w:t xml:space="preserve">Valt: I am </w:t>
      </w:r>
      <w:r w:rsidR="00C94339" w:rsidRPr="00141898">
        <w:rPr>
          <w:color w:val="000000" w:themeColor="text1"/>
          <w:sz w:val="20"/>
          <w:szCs w:val="20"/>
        </w:rPr>
        <w:t>amazing!</w:t>
      </w:r>
      <w:r w:rsidR="00157061" w:rsidRPr="00141898">
        <w:rPr>
          <w:rFonts w:ascii="Segoe UI Emoji" w:eastAsia="Segoe UI Emoji" w:hAnsi="Segoe UI Emoji" w:cs="Segoe UI Emoji"/>
          <w:color w:val="000000" w:themeColor="text1"/>
          <w:sz w:val="20"/>
          <w:szCs w:val="20"/>
        </w:rPr>
        <w:t>😡</w:t>
      </w:r>
    </w:p>
    <w:p w14:paraId="594D90C9" w14:textId="448B08FA" w:rsidR="00C94339" w:rsidRPr="00141898" w:rsidRDefault="00C94339" w:rsidP="000915BC">
      <w:pPr>
        <w:pStyle w:val="Style2"/>
        <w:rPr>
          <w:color w:val="000000" w:themeColor="text1"/>
          <w:sz w:val="20"/>
          <w:szCs w:val="20"/>
        </w:rPr>
      </w:pPr>
      <w:r w:rsidRPr="00141898">
        <w:rPr>
          <w:color w:val="000000" w:themeColor="text1"/>
          <w:sz w:val="20"/>
          <w:szCs w:val="20"/>
        </w:rPr>
        <w:t>Cloe: I am awfully awesome!</w:t>
      </w:r>
      <w:r w:rsidR="00157061" w:rsidRPr="00141898">
        <w:rPr>
          <w:rFonts w:ascii="Segoe UI Emoji" w:eastAsia="Segoe UI Emoji" w:hAnsi="Segoe UI Emoji" w:cs="Segoe UI Emoji"/>
          <w:color w:val="000000" w:themeColor="text1"/>
          <w:sz w:val="20"/>
          <w:szCs w:val="20"/>
        </w:rPr>
        <w:t>😌</w:t>
      </w:r>
    </w:p>
    <w:p w14:paraId="49FD716B" w14:textId="39EF9AB3" w:rsidR="00C94339" w:rsidRPr="00141898" w:rsidRDefault="00C94339" w:rsidP="000915BC">
      <w:pPr>
        <w:pStyle w:val="Style2"/>
        <w:rPr>
          <w:color w:val="000000" w:themeColor="text1"/>
          <w:sz w:val="20"/>
          <w:szCs w:val="20"/>
        </w:rPr>
      </w:pPr>
      <w:r w:rsidRPr="00141898">
        <w:rPr>
          <w:color w:val="000000" w:themeColor="text1"/>
          <w:sz w:val="20"/>
          <w:szCs w:val="20"/>
        </w:rPr>
        <w:t>Valt: grr!</w:t>
      </w:r>
      <w:r w:rsidR="002E154E" w:rsidRPr="00141898">
        <w:rPr>
          <w:rFonts w:ascii="Segoe UI Emoji" w:eastAsia="Segoe UI Emoji" w:hAnsi="Segoe UI Emoji" w:cs="Segoe UI Emoji"/>
          <w:color w:val="000000" w:themeColor="text1"/>
          <w:sz w:val="20"/>
          <w:szCs w:val="20"/>
        </w:rPr>
        <w:t>😡</w:t>
      </w:r>
    </w:p>
    <w:p w14:paraId="1E31D42F" w14:textId="32B08BCA" w:rsidR="00385759" w:rsidRPr="00141898" w:rsidRDefault="00385759" w:rsidP="000915BC">
      <w:pPr>
        <w:pStyle w:val="Style2"/>
        <w:rPr>
          <w:color w:val="000000" w:themeColor="text1"/>
          <w:sz w:val="20"/>
          <w:szCs w:val="20"/>
        </w:rPr>
      </w:pPr>
      <w:r w:rsidRPr="00141898">
        <w:rPr>
          <w:color w:val="000000" w:themeColor="text1"/>
          <w:sz w:val="20"/>
          <w:szCs w:val="20"/>
        </w:rPr>
        <w:t>Cloe: he he!</w:t>
      </w:r>
      <w:r w:rsidR="002E154E" w:rsidRPr="00141898">
        <w:rPr>
          <w:rFonts w:ascii="Segoe UI Emoji" w:eastAsia="Segoe UI Emoji" w:hAnsi="Segoe UI Emoji" w:cs="Segoe UI Emoji"/>
          <w:color w:val="000000" w:themeColor="text1"/>
          <w:sz w:val="20"/>
          <w:szCs w:val="20"/>
        </w:rPr>
        <w:t>😏</w:t>
      </w:r>
    </w:p>
    <w:p w14:paraId="13492F8F" w14:textId="24036E70" w:rsidR="00385759" w:rsidRPr="00141898" w:rsidRDefault="00385759" w:rsidP="000915BC">
      <w:pPr>
        <w:pStyle w:val="Style2"/>
        <w:rPr>
          <w:color w:val="000000" w:themeColor="text1"/>
          <w:sz w:val="20"/>
          <w:szCs w:val="20"/>
        </w:rPr>
      </w:pPr>
      <w:r w:rsidRPr="00141898">
        <w:rPr>
          <w:color w:val="000000" w:themeColor="text1"/>
          <w:sz w:val="20"/>
          <w:szCs w:val="20"/>
        </w:rPr>
        <w:t>Trevor: how do you know eachother?</w:t>
      </w:r>
      <w:r w:rsidR="002E154E" w:rsidRPr="00141898">
        <w:rPr>
          <w:rFonts w:ascii="Segoe UI Emoji" w:hAnsi="Segoe UI Emoji" w:cs="Segoe UI Emoji"/>
          <w:color w:val="000000" w:themeColor="text1"/>
          <w:sz w:val="20"/>
          <w:szCs w:val="20"/>
        </w:rPr>
        <w:t>❔</w:t>
      </w:r>
    </w:p>
    <w:p w14:paraId="52D15C78" w14:textId="7E86DD48" w:rsidR="00385759" w:rsidRPr="00141898" w:rsidRDefault="00E74187" w:rsidP="000915BC">
      <w:pPr>
        <w:pStyle w:val="Style2"/>
        <w:rPr>
          <w:color w:val="000000" w:themeColor="text1"/>
          <w:sz w:val="20"/>
          <w:szCs w:val="20"/>
        </w:rPr>
      </w:pPr>
      <w:r w:rsidRPr="00141898">
        <w:rPr>
          <w:color w:val="000000" w:themeColor="text1"/>
          <w:sz w:val="20"/>
          <w:szCs w:val="20"/>
        </w:rPr>
        <w:t>Valt: she is my cousin!</w:t>
      </w:r>
      <w:r w:rsidR="002E154E" w:rsidRPr="00141898">
        <w:rPr>
          <w:rFonts w:ascii="Segoe UI Emoji" w:eastAsia="Segoe UI Emoji" w:hAnsi="Segoe UI Emoji" w:cs="Segoe UI Emoji"/>
          <w:color w:val="000000" w:themeColor="text1"/>
          <w:sz w:val="20"/>
          <w:szCs w:val="20"/>
        </w:rPr>
        <w:t>😠</w:t>
      </w:r>
    </w:p>
    <w:p w14:paraId="374F2BA6" w14:textId="5B63DF06" w:rsidR="00E74187" w:rsidRPr="00141898" w:rsidRDefault="00E74187" w:rsidP="000915BC">
      <w:pPr>
        <w:pStyle w:val="Style2"/>
        <w:rPr>
          <w:color w:val="000000" w:themeColor="text1"/>
          <w:sz w:val="20"/>
          <w:szCs w:val="20"/>
        </w:rPr>
      </w:pPr>
      <w:r w:rsidRPr="00141898">
        <w:rPr>
          <w:color w:val="000000" w:themeColor="text1"/>
          <w:sz w:val="20"/>
          <w:szCs w:val="20"/>
        </w:rPr>
        <w:t>Alex: huh!</w:t>
      </w:r>
      <w:r w:rsidR="00A543C4" w:rsidRPr="00141898">
        <w:rPr>
          <w:rFonts w:ascii="Segoe UI Emoji" w:eastAsia="Segoe UI Emoji" w:hAnsi="Segoe UI Emoji" w:cs="Segoe UI Emoji"/>
          <w:color w:val="000000" w:themeColor="text1"/>
          <w:sz w:val="20"/>
          <w:szCs w:val="20"/>
        </w:rPr>
        <w:t>😨</w:t>
      </w:r>
    </w:p>
    <w:p w14:paraId="526D9FD6" w14:textId="4F3C67B8" w:rsidR="00E74187" w:rsidRPr="00141898" w:rsidRDefault="00AA0627" w:rsidP="000915BC">
      <w:pPr>
        <w:pStyle w:val="Style2"/>
        <w:rPr>
          <w:color w:val="000000" w:themeColor="text1"/>
          <w:sz w:val="20"/>
          <w:szCs w:val="20"/>
        </w:rPr>
      </w:pPr>
      <w:r w:rsidRPr="00141898">
        <w:rPr>
          <w:color w:val="000000" w:themeColor="text1"/>
          <w:sz w:val="20"/>
          <w:szCs w:val="20"/>
        </w:rPr>
        <w:t>Cloe: yeah!</w:t>
      </w:r>
      <w:r w:rsidR="00A543C4" w:rsidRPr="00141898">
        <w:rPr>
          <w:rFonts w:ascii="Segoe UI Emoji" w:eastAsia="Segoe UI Emoji" w:hAnsi="Segoe UI Emoji" w:cs="Segoe UI Emoji"/>
          <w:color w:val="000000" w:themeColor="text1"/>
          <w:sz w:val="20"/>
          <w:szCs w:val="20"/>
        </w:rPr>
        <w:t>😡</w:t>
      </w:r>
    </w:p>
    <w:p w14:paraId="13EAF842" w14:textId="3D2ED60B" w:rsidR="00AA0627" w:rsidRPr="00141898" w:rsidRDefault="00AA0627" w:rsidP="000915BC">
      <w:pPr>
        <w:pStyle w:val="Style2"/>
        <w:rPr>
          <w:color w:val="000000" w:themeColor="text1"/>
          <w:sz w:val="20"/>
          <w:szCs w:val="20"/>
        </w:rPr>
      </w:pPr>
      <w:r w:rsidRPr="00141898">
        <w:rPr>
          <w:color w:val="000000" w:themeColor="text1"/>
          <w:sz w:val="20"/>
          <w:szCs w:val="20"/>
        </w:rPr>
        <w:t xml:space="preserve">(There is fire, sparks, rain, thunderstorm and they </w:t>
      </w:r>
      <w:r w:rsidR="00FE082C" w:rsidRPr="00141898">
        <w:rPr>
          <w:color w:val="000000" w:themeColor="text1"/>
          <w:sz w:val="20"/>
          <w:szCs w:val="20"/>
        </w:rPr>
        <w:t>are still fighting!)</w:t>
      </w:r>
    </w:p>
    <w:p w14:paraId="0FCAFA01" w14:textId="32C14461" w:rsidR="00FE082C" w:rsidRPr="00141898" w:rsidRDefault="00B35A5B" w:rsidP="000915BC">
      <w:pPr>
        <w:pStyle w:val="Style2"/>
        <w:rPr>
          <w:color w:val="000000" w:themeColor="text1"/>
          <w:sz w:val="20"/>
          <w:szCs w:val="20"/>
        </w:rPr>
      </w:pPr>
      <w:ins w:id="22" w:author="swathi" w:date="2021-10-04T14:10:00Z">
        <w:r>
          <w:rPr>
            <w:color w:val="000000" w:themeColor="text1"/>
            <w:sz w:val="20"/>
            <w:szCs w:val="20"/>
          </w:rPr>
          <w:t>Daniel</w:t>
        </w:r>
      </w:ins>
      <w:del w:id="23" w:author="swathi" w:date="2021-10-04T14:10:00Z">
        <w:r w:rsidR="00FE082C" w:rsidRPr="00141898" w:rsidDel="00B35A5B">
          <w:rPr>
            <w:color w:val="000000" w:themeColor="text1"/>
            <w:sz w:val="20"/>
            <w:szCs w:val="20"/>
          </w:rPr>
          <w:delText>Michael</w:delText>
        </w:r>
      </w:del>
      <w:r w:rsidR="00FE082C" w:rsidRPr="00141898">
        <w:rPr>
          <w:color w:val="000000" w:themeColor="text1"/>
          <w:sz w:val="20"/>
          <w:szCs w:val="20"/>
        </w:rPr>
        <w:t>: oh my gosh!</w:t>
      </w:r>
      <w:r w:rsidR="00A543C4" w:rsidRPr="00141898">
        <w:rPr>
          <w:rFonts w:ascii="Segoe UI Emoji" w:eastAsia="Segoe UI Emoji" w:hAnsi="Segoe UI Emoji" w:cs="Segoe UI Emoji"/>
          <w:color w:val="000000" w:themeColor="text1"/>
          <w:sz w:val="20"/>
          <w:szCs w:val="20"/>
        </w:rPr>
        <w:t>😰</w:t>
      </w:r>
    </w:p>
    <w:p w14:paraId="1111B1C8" w14:textId="2FE4AAE8" w:rsidR="00C94339" w:rsidRPr="00141898" w:rsidRDefault="00A22402" w:rsidP="000915BC">
      <w:pPr>
        <w:pStyle w:val="Style2"/>
        <w:rPr>
          <w:color w:val="000000" w:themeColor="text1"/>
          <w:sz w:val="20"/>
          <w:szCs w:val="20"/>
        </w:rPr>
      </w:pPr>
      <w:r w:rsidRPr="00141898">
        <w:rPr>
          <w:color w:val="000000" w:themeColor="text1"/>
          <w:sz w:val="20"/>
          <w:szCs w:val="20"/>
        </w:rPr>
        <w:t xml:space="preserve">Valt: </w:t>
      </w:r>
      <w:r w:rsidR="000525E8" w:rsidRPr="00141898">
        <w:rPr>
          <w:color w:val="000000" w:themeColor="text1"/>
          <w:sz w:val="20"/>
          <w:szCs w:val="20"/>
        </w:rPr>
        <w:t xml:space="preserve">I am leaving </w:t>
      </w:r>
      <w:r w:rsidR="004C4F68" w:rsidRPr="00141898">
        <w:rPr>
          <w:rFonts w:ascii="Segoe UI Emoji" w:eastAsia="Segoe UI Emoji" w:hAnsi="Segoe UI Emoji" w:cs="Segoe UI Emoji"/>
          <w:color w:val="000000" w:themeColor="text1"/>
          <w:sz w:val="20"/>
          <w:szCs w:val="20"/>
        </w:rPr>
        <w:t>😡</w:t>
      </w:r>
    </w:p>
    <w:p w14:paraId="39349DC9" w14:textId="72BB1FE3" w:rsidR="004654CC" w:rsidRPr="00141898" w:rsidRDefault="004654CC" w:rsidP="000915BC">
      <w:pPr>
        <w:pStyle w:val="Style2"/>
        <w:rPr>
          <w:color w:val="000000" w:themeColor="text1"/>
          <w:sz w:val="20"/>
          <w:szCs w:val="20"/>
        </w:rPr>
      </w:pPr>
      <w:r w:rsidRPr="00141898">
        <w:rPr>
          <w:color w:val="000000" w:themeColor="text1"/>
          <w:sz w:val="20"/>
          <w:szCs w:val="20"/>
        </w:rPr>
        <w:t xml:space="preserve">(He left, then they tell Cloe the </w:t>
      </w:r>
      <w:r w:rsidR="0075318D" w:rsidRPr="00141898">
        <w:rPr>
          <w:color w:val="000000" w:themeColor="text1"/>
          <w:sz w:val="20"/>
          <w:szCs w:val="20"/>
        </w:rPr>
        <w:t>story)</w:t>
      </w:r>
    </w:p>
    <w:p w14:paraId="37FD5802" w14:textId="1C5D59B1" w:rsidR="00191F6C" w:rsidRPr="00141898" w:rsidRDefault="00191F6C" w:rsidP="000915BC">
      <w:pPr>
        <w:pStyle w:val="Style2"/>
        <w:rPr>
          <w:color w:val="000000" w:themeColor="text1"/>
          <w:sz w:val="20"/>
          <w:szCs w:val="20"/>
        </w:rPr>
      </w:pPr>
      <w:r w:rsidRPr="00141898">
        <w:rPr>
          <w:color w:val="000000" w:themeColor="text1"/>
          <w:sz w:val="20"/>
          <w:szCs w:val="20"/>
        </w:rPr>
        <w:t xml:space="preserve">Cloe: hmm… Valt does hide a lot of things in front of </w:t>
      </w:r>
      <w:r w:rsidR="004C4F68" w:rsidRPr="00141898">
        <w:rPr>
          <w:color w:val="000000" w:themeColor="text1"/>
          <w:sz w:val="20"/>
          <w:szCs w:val="20"/>
        </w:rPr>
        <w:t>me</w:t>
      </w:r>
      <w:r w:rsidR="004C4F68" w:rsidRPr="00141898">
        <w:rPr>
          <w:rFonts w:ascii="Segoe UI Emoji" w:eastAsia="Segoe UI Emoji" w:hAnsi="Segoe UI Emoji" w:cs="Segoe UI Emoji"/>
          <w:color w:val="000000" w:themeColor="text1"/>
          <w:sz w:val="20"/>
          <w:szCs w:val="20"/>
        </w:rPr>
        <w:t>🤔</w:t>
      </w:r>
    </w:p>
    <w:p w14:paraId="0D260F82" w14:textId="3BE0C1AA" w:rsidR="00191F6C" w:rsidRPr="00141898" w:rsidRDefault="00B35A5B" w:rsidP="000915BC">
      <w:pPr>
        <w:pStyle w:val="Style2"/>
        <w:rPr>
          <w:color w:val="000000" w:themeColor="text1"/>
          <w:sz w:val="20"/>
          <w:szCs w:val="20"/>
        </w:rPr>
      </w:pPr>
      <w:ins w:id="24" w:author="swathi" w:date="2021-10-04T14:10:00Z">
        <w:r>
          <w:rPr>
            <w:color w:val="000000" w:themeColor="text1"/>
            <w:sz w:val="20"/>
            <w:szCs w:val="20"/>
          </w:rPr>
          <w:t>Daniel</w:t>
        </w:r>
        <w:r w:rsidRPr="00141898" w:rsidDel="00B35A5B">
          <w:rPr>
            <w:color w:val="000000" w:themeColor="text1"/>
            <w:sz w:val="20"/>
            <w:szCs w:val="20"/>
          </w:rPr>
          <w:t xml:space="preserve"> </w:t>
        </w:r>
      </w:ins>
      <w:del w:id="25" w:author="swathi" w:date="2021-10-04T14:10:00Z">
        <w:r w:rsidR="007A29B2" w:rsidRPr="00141898" w:rsidDel="00B35A5B">
          <w:rPr>
            <w:color w:val="000000" w:themeColor="text1"/>
            <w:sz w:val="20"/>
            <w:szCs w:val="20"/>
          </w:rPr>
          <w:delText>Michael</w:delText>
        </w:r>
      </w:del>
      <w:r w:rsidR="007A29B2" w:rsidRPr="00141898">
        <w:rPr>
          <w:color w:val="000000" w:themeColor="text1"/>
          <w:sz w:val="20"/>
          <w:szCs w:val="20"/>
        </w:rPr>
        <w:t>(whispering in Alex’s ear)</w:t>
      </w:r>
      <w:r w:rsidR="005B3215" w:rsidRPr="00141898">
        <w:rPr>
          <w:color w:val="000000" w:themeColor="text1"/>
          <w:sz w:val="20"/>
          <w:szCs w:val="20"/>
        </w:rPr>
        <w:t xml:space="preserve">: I </w:t>
      </w:r>
      <w:r w:rsidR="00FA793D" w:rsidRPr="00141898">
        <w:rPr>
          <w:color w:val="000000" w:themeColor="text1"/>
          <w:sz w:val="20"/>
          <w:szCs w:val="20"/>
        </w:rPr>
        <w:t xml:space="preserve">did not know that our Valt </w:t>
      </w:r>
      <w:r w:rsidR="00E27B15" w:rsidRPr="00141898">
        <w:rPr>
          <w:color w:val="000000" w:themeColor="text1"/>
          <w:sz w:val="20"/>
          <w:szCs w:val="20"/>
        </w:rPr>
        <w:t>Williams has a cat</w:t>
      </w:r>
      <w:r w:rsidR="0046581D" w:rsidRPr="00141898">
        <w:rPr>
          <w:color w:val="000000" w:themeColor="text1"/>
          <w:sz w:val="20"/>
          <w:szCs w:val="20"/>
        </w:rPr>
        <w:t>’</w:t>
      </w:r>
      <w:r w:rsidR="00E27B15" w:rsidRPr="00141898">
        <w:rPr>
          <w:color w:val="000000" w:themeColor="text1"/>
          <w:sz w:val="20"/>
          <w:szCs w:val="20"/>
        </w:rPr>
        <w:t>s and dog</w:t>
      </w:r>
      <w:r w:rsidR="0046581D" w:rsidRPr="00141898">
        <w:rPr>
          <w:color w:val="000000" w:themeColor="text1"/>
          <w:sz w:val="20"/>
          <w:szCs w:val="20"/>
        </w:rPr>
        <w:t>’</w:t>
      </w:r>
      <w:r w:rsidR="00E27B15" w:rsidRPr="00141898">
        <w:rPr>
          <w:color w:val="000000" w:themeColor="text1"/>
          <w:sz w:val="20"/>
          <w:szCs w:val="20"/>
        </w:rPr>
        <w:t>s life!</w:t>
      </w:r>
      <w:r w:rsidR="004C4F68" w:rsidRPr="00141898">
        <w:rPr>
          <w:rFonts w:ascii="Segoe UI Emoji" w:eastAsia="Segoe UI Emoji" w:hAnsi="Segoe UI Emoji" w:cs="Segoe UI Emoji"/>
          <w:color w:val="000000" w:themeColor="text1"/>
          <w:sz w:val="20"/>
          <w:szCs w:val="20"/>
        </w:rPr>
        <w:t>😳</w:t>
      </w:r>
    </w:p>
    <w:p w14:paraId="5A11C9DD" w14:textId="1CE5D5FD" w:rsidR="00DA3BC5" w:rsidRPr="00141898" w:rsidRDefault="00DA3BC5" w:rsidP="000915BC">
      <w:pPr>
        <w:pStyle w:val="Style2"/>
        <w:rPr>
          <w:color w:val="000000" w:themeColor="text1"/>
          <w:sz w:val="20"/>
          <w:szCs w:val="20"/>
        </w:rPr>
      </w:pPr>
      <w:r w:rsidRPr="00141898">
        <w:rPr>
          <w:color w:val="000000" w:themeColor="text1"/>
          <w:sz w:val="20"/>
          <w:szCs w:val="20"/>
        </w:rPr>
        <w:t xml:space="preserve">(It’s morning now, Trevor gets his bag ready and goes to school, he sees </w:t>
      </w:r>
      <w:r w:rsidR="000004DF" w:rsidRPr="00141898">
        <w:rPr>
          <w:color w:val="000000" w:themeColor="text1"/>
          <w:sz w:val="20"/>
          <w:szCs w:val="20"/>
        </w:rPr>
        <w:t>Cloe</w:t>
      </w:r>
      <w:r w:rsidRPr="00141898">
        <w:rPr>
          <w:color w:val="000000" w:themeColor="text1"/>
          <w:sz w:val="20"/>
          <w:szCs w:val="20"/>
        </w:rPr>
        <w:t>)</w:t>
      </w:r>
    </w:p>
    <w:p w14:paraId="2262D316" w14:textId="787CE481" w:rsidR="00DA3BC5" w:rsidRPr="00141898" w:rsidRDefault="00DA3BC5" w:rsidP="000915BC">
      <w:pPr>
        <w:pStyle w:val="Style2"/>
        <w:rPr>
          <w:color w:val="000000" w:themeColor="text1"/>
          <w:sz w:val="20"/>
          <w:szCs w:val="20"/>
        </w:rPr>
      </w:pPr>
      <w:r w:rsidRPr="00141898">
        <w:rPr>
          <w:color w:val="000000" w:themeColor="text1"/>
          <w:sz w:val="20"/>
          <w:szCs w:val="20"/>
        </w:rPr>
        <w:t xml:space="preserve">Trevor: hi miss </w:t>
      </w:r>
      <w:r w:rsidR="0021169F" w:rsidRPr="00141898">
        <w:rPr>
          <w:color w:val="000000" w:themeColor="text1"/>
          <w:sz w:val="20"/>
          <w:szCs w:val="20"/>
        </w:rPr>
        <w:t>Cloe</w:t>
      </w:r>
      <w:r w:rsidR="0021169F" w:rsidRPr="00141898">
        <w:rPr>
          <w:rFonts w:ascii="Segoe UI Emoji" w:eastAsia="Segoe UI Emoji" w:hAnsi="Segoe UI Emoji" w:cs="Segoe UI Emoji"/>
          <w:color w:val="000000" w:themeColor="text1"/>
          <w:sz w:val="20"/>
          <w:szCs w:val="20"/>
        </w:rPr>
        <w:t>😌</w:t>
      </w:r>
    </w:p>
    <w:p w14:paraId="34C1FD43" w14:textId="2A9174A6" w:rsidR="00DA3BC5" w:rsidRPr="00141898" w:rsidRDefault="00DA3BC5" w:rsidP="000915BC">
      <w:pPr>
        <w:pStyle w:val="Style2"/>
        <w:rPr>
          <w:color w:val="000000" w:themeColor="text1"/>
          <w:sz w:val="20"/>
          <w:szCs w:val="20"/>
        </w:rPr>
      </w:pPr>
      <w:r w:rsidRPr="00141898">
        <w:rPr>
          <w:color w:val="000000" w:themeColor="text1"/>
          <w:sz w:val="20"/>
          <w:szCs w:val="20"/>
        </w:rPr>
        <w:t xml:space="preserve">Cloe: </w:t>
      </w:r>
      <w:r w:rsidR="0021169F" w:rsidRPr="00141898">
        <w:rPr>
          <w:color w:val="000000" w:themeColor="text1"/>
          <w:sz w:val="20"/>
          <w:szCs w:val="20"/>
        </w:rPr>
        <w:t>hi</w:t>
      </w:r>
      <w:r w:rsidR="0021169F" w:rsidRPr="00141898">
        <w:rPr>
          <w:rFonts w:ascii="Segoe UI Emoji" w:eastAsia="Segoe UI Emoji" w:hAnsi="Segoe UI Emoji" w:cs="Segoe UI Emoji"/>
          <w:color w:val="000000" w:themeColor="text1"/>
          <w:sz w:val="20"/>
          <w:szCs w:val="20"/>
        </w:rPr>
        <w:t>😊</w:t>
      </w:r>
    </w:p>
    <w:p w14:paraId="3FB6EAFC" w14:textId="3C15C0E6" w:rsidR="00DA3BC5" w:rsidRPr="00141898" w:rsidRDefault="00DA3BC5" w:rsidP="000915BC">
      <w:pPr>
        <w:pStyle w:val="Style2"/>
        <w:rPr>
          <w:color w:val="000000" w:themeColor="text1"/>
          <w:sz w:val="20"/>
          <w:szCs w:val="20"/>
        </w:rPr>
      </w:pPr>
      <w:r w:rsidRPr="00141898">
        <w:rPr>
          <w:color w:val="000000" w:themeColor="text1"/>
          <w:sz w:val="20"/>
          <w:szCs w:val="20"/>
        </w:rPr>
        <w:t>Trevor: when did you start coming to school?</w:t>
      </w:r>
      <w:r w:rsidR="0021169F" w:rsidRPr="00141898">
        <w:rPr>
          <w:rFonts w:ascii="Segoe UI Emoji" w:eastAsia="Segoe UI Emoji" w:hAnsi="Segoe UI Emoji" w:cs="Segoe UI Emoji"/>
          <w:color w:val="000000" w:themeColor="text1"/>
          <w:sz w:val="20"/>
          <w:szCs w:val="20"/>
        </w:rPr>
        <w:t>🤨</w:t>
      </w:r>
    </w:p>
    <w:p w14:paraId="291AD465" w14:textId="726C340D" w:rsidR="00DA3BC5" w:rsidRPr="00141898" w:rsidRDefault="00DA3BC5" w:rsidP="000915BC">
      <w:pPr>
        <w:pStyle w:val="Style2"/>
        <w:rPr>
          <w:color w:val="000000" w:themeColor="text1"/>
          <w:sz w:val="20"/>
          <w:szCs w:val="20"/>
        </w:rPr>
      </w:pPr>
      <w:r w:rsidRPr="00141898">
        <w:rPr>
          <w:color w:val="000000" w:themeColor="text1"/>
          <w:sz w:val="20"/>
          <w:szCs w:val="20"/>
        </w:rPr>
        <w:t xml:space="preserve">Cloe: actually my dad had work with </w:t>
      </w:r>
      <w:r w:rsidR="00EC22E9" w:rsidRPr="00141898">
        <w:rPr>
          <w:color w:val="000000" w:themeColor="text1"/>
          <w:sz w:val="20"/>
          <w:szCs w:val="20"/>
        </w:rPr>
        <w:t>Valt’s</w:t>
      </w:r>
      <w:r w:rsidRPr="00141898">
        <w:rPr>
          <w:color w:val="000000" w:themeColor="text1"/>
          <w:sz w:val="20"/>
          <w:szCs w:val="20"/>
        </w:rPr>
        <w:t xml:space="preserve"> dad so I started having schooling </w:t>
      </w:r>
      <w:r w:rsidR="0021169F" w:rsidRPr="00141898">
        <w:rPr>
          <w:color w:val="000000" w:themeColor="text1"/>
          <w:sz w:val="20"/>
          <w:szCs w:val="20"/>
        </w:rPr>
        <w:t>here</w:t>
      </w:r>
      <w:r w:rsidR="0021169F" w:rsidRPr="00141898">
        <w:rPr>
          <w:rFonts w:ascii="Segoe UI Emoji" w:eastAsia="Segoe UI Emoji" w:hAnsi="Segoe UI Emoji" w:cs="Segoe UI Emoji"/>
          <w:color w:val="000000" w:themeColor="text1"/>
          <w:sz w:val="20"/>
          <w:szCs w:val="20"/>
        </w:rPr>
        <w:t>🙁</w:t>
      </w:r>
    </w:p>
    <w:p w14:paraId="59799369" w14:textId="17FFB758" w:rsidR="00DA3BC5" w:rsidRPr="00141898" w:rsidRDefault="00DA3BC5" w:rsidP="000915BC">
      <w:pPr>
        <w:pStyle w:val="Style2"/>
        <w:rPr>
          <w:color w:val="000000" w:themeColor="text1"/>
          <w:sz w:val="20"/>
          <w:szCs w:val="20"/>
        </w:rPr>
      </w:pPr>
      <w:r w:rsidRPr="00141898">
        <w:rPr>
          <w:color w:val="000000" w:themeColor="text1"/>
          <w:sz w:val="20"/>
          <w:szCs w:val="20"/>
        </w:rPr>
        <w:t xml:space="preserve">Trevor: do you think it is related to </w:t>
      </w:r>
      <w:r w:rsidR="00EC22E9" w:rsidRPr="00141898">
        <w:rPr>
          <w:color w:val="000000" w:themeColor="text1"/>
          <w:sz w:val="20"/>
          <w:szCs w:val="20"/>
        </w:rPr>
        <w:t>Valt</w:t>
      </w:r>
      <w:r w:rsidRPr="00141898">
        <w:rPr>
          <w:color w:val="000000" w:themeColor="text1"/>
          <w:sz w:val="20"/>
          <w:szCs w:val="20"/>
        </w:rPr>
        <w:t>?</w:t>
      </w:r>
      <w:r w:rsidR="0021169F" w:rsidRPr="00141898">
        <w:rPr>
          <w:rFonts w:ascii="Segoe UI Emoji" w:eastAsia="Segoe UI Emoji" w:hAnsi="Segoe UI Emoji" w:cs="Segoe UI Emoji"/>
          <w:color w:val="000000" w:themeColor="text1"/>
          <w:sz w:val="20"/>
          <w:szCs w:val="20"/>
        </w:rPr>
        <w:t>🤔</w:t>
      </w:r>
    </w:p>
    <w:p w14:paraId="60C82B90" w14:textId="1016F752" w:rsidR="00DA3BC5" w:rsidRPr="00141898" w:rsidRDefault="00DA3BC5" w:rsidP="000915BC">
      <w:pPr>
        <w:pStyle w:val="Style2"/>
        <w:rPr>
          <w:color w:val="000000" w:themeColor="text1"/>
          <w:sz w:val="20"/>
          <w:szCs w:val="20"/>
        </w:rPr>
      </w:pPr>
      <w:r w:rsidRPr="00141898">
        <w:rPr>
          <w:color w:val="000000" w:themeColor="text1"/>
          <w:sz w:val="20"/>
          <w:szCs w:val="20"/>
        </w:rPr>
        <w:t xml:space="preserve">Cloe: </w:t>
      </w:r>
      <w:r w:rsidR="0074782E" w:rsidRPr="00141898">
        <w:rPr>
          <w:color w:val="000000" w:themeColor="text1"/>
          <w:sz w:val="20"/>
          <w:szCs w:val="20"/>
        </w:rPr>
        <w:t>maybe</w:t>
      </w:r>
      <w:r w:rsidR="0074782E" w:rsidRPr="00141898">
        <w:rPr>
          <w:rFonts w:ascii="Segoe UI Emoji" w:eastAsia="Segoe UI Emoji" w:hAnsi="Segoe UI Emoji" w:cs="Segoe UI Emoji"/>
          <w:color w:val="000000" w:themeColor="text1"/>
          <w:sz w:val="20"/>
          <w:szCs w:val="20"/>
        </w:rPr>
        <w:t>🤨</w:t>
      </w:r>
    </w:p>
    <w:p w14:paraId="31BE565D" w14:textId="06CE7F26" w:rsidR="006D4C1B" w:rsidRPr="00141898" w:rsidRDefault="001E3627" w:rsidP="000915BC">
      <w:pPr>
        <w:pStyle w:val="Style2"/>
        <w:rPr>
          <w:color w:val="000000" w:themeColor="text1"/>
          <w:sz w:val="20"/>
          <w:szCs w:val="20"/>
        </w:rPr>
      </w:pPr>
      <w:r w:rsidRPr="00141898">
        <w:rPr>
          <w:color w:val="000000" w:themeColor="text1"/>
          <w:sz w:val="20"/>
          <w:szCs w:val="20"/>
        </w:rPr>
        <w:t>(The class ends, it is time to hit the road and go home, before everyone left the school, the principal announced that the final exams are coming, the teachers will conduct practice tests for improvements, one of the test will be conducted today evening)</w:t>
      </w:r>
    </w:p>
    <w:p w14:paraId="15DDD178" w14:textId="1BCA0812" w:rsidR="001E3627" w:rsidRPr="00141898" w:rsidRDefault="001E3627" w:rsidP="000915BC">
      <w:pPr>
        <w:pStyle w:val="Style2"/>
        <w:rPr>
          <w:color w:val="000000" w:themeColor="text1"/>
          <w:sz w:val="20"/>
          <w:szCs w:val="20"/>
        </w:rPr>
      </w:pPr>
      <w:r w:rsidRPr="00141898">
        <w:rPr>
          <w:color w:val="000000" w:themeColor="text1"/>
          <w:sz w:val="20"/>
          <w:szCs w:val="20"/>
        </w:rPr>
        <w:t>Valt: let us have group studies.</w:t>
      </w:r>
      <w:r w:rsidR="0074782E" w:rsidRPr="00141898">
        <w:rPr>
          <w:rFonts w:ascii="Segoe UI Emoji" w:eastAsia="Segoe UI Emoji" w:hAnsi="Segoe UI Emoji" w:cs="Segoe UI Emoji"/>
          <w:color w:val="000000" w:themeColor="text1"/>
          <w:sz w:val="20"/>
          <w:szCs w:val="20"/>
        </w:rPr>
        <w:t>🙃</w:t>
      </w:r>
    </w:p>
    <w:p w14:paraId="6168A76A" w14:textId="7D28A836" w:rsidR="001E3627" w:rsidRPr="00141898" w:rsidRDefault="001E3627" w:rsidP="000915BC">
      <w:pPr>
        <w:pStyle w:val="Style2"/>
        <w:rPr>
          <w:color w:val="000000" w:themeColor="text1"/>
          <w:sz w:val="20"/>
          <w:szCs w:val="20"/>
        </w:rPr>
      </w:pPr>
      <w:r w:rsidRPr="00141898">
        <w:rPr>
          <w:color w:val="000000" w:themeColor="text1"/>
          <w:sz w:val="20"/>
          <w:szCs w:val="20"/>
        </w:rPr>
        <w:t xml:space="preserve">Alex: </w:t>
      </w:r>
      <w:r w:rsidR="0074782E" w:rsidRPr="00141898">
        <w:rPr>
          <w:color w:val="000000" w:themeColor="text1"/>
          <w:sz w:val="20"/>
          <w:szCs w:val="20"/>
        </w:rPr>
        <w:t>when</w:t>
      </w:r>
      <w:r w:rsidR="0074782E" w:rsidRPr="00141898">
        <w:rPr>
          <w:rFonts w:ascii="Segoe UI Emoji" w:hAnsi="Segoe UI Emoji" w:cs="Segoe UI Emoji"/>
          <w:color w:val="000000" w:themeColor="text1"/>
          <w:sz w:val="20"/>
          <w:szCs w:val="20"/>
        </w:rPr>
        <w:t>❔</w:t>
      </w:r>
    </w:p>
    <w:p w14:paraId="13DC657C" w14:textId="22BCEF61" w:rsidR="001E3627" w:rsidRPr="00141898" w:rsidRDefault="001E3627" w:rsidP="000915BC">
      <w:pPr>
        <w:pStyle w:val="Style2"/>
        <w:rPr>
          <w:color w:val="000000" w:themeColor="text1"/>
          <w:sz w:val="20"/>
          <w:szCs w:val="20"/>
        </w:rPr>
      </w:pPr>
      <w:r w:rsidRPr="00141898">
        <w:rPr>
          <w:color w:val="000000" w:themeColor="text1"/>
          <w:sz w:val="20"/>
          <w:szCs w:val="20"/>
        </w:rPr>
        <w:t xml:space="preserve">Valt: today by </w:t>
      </w:r>
      <w:r w:rsidR="0074782E" w:rsidRPr="00141898">
        <w:rPr>
          <w:color w:val="000000" w:themeColor="text1"/>
          <w:sz w:val="20"/>
          <w:szCs w:val="20"/>
        </w:rPr>
        <w:t>noon</w:t>
      </w:r>
      <w:r w:rsidR="0074782E" w:rsidRPr="00141898">
        <w:rPr>
          <w:rFonts w:ascii="Segoe UI Emoji" w:eastAsia="Segoe UI Emoji" w:hAnsi="Segoe UI Emoji" w:cs="Segoe UI Emoji"/>
          <w:color w:val="000000" w:themeColor="text1"/>
          <w:sz w:val="20"/>
          <w:szCs w:val="20"/>
        </w:rPr>
        <w:t>😗</w:t>
      </w:r>
    </w:p>
    <w:p w14:paraId="44CD0FB6" w14:textId="4C155C81" w:rsidR="001E3627" w:rsidRPr="00141898" w:rsidRDefault="001E3627" w:rsidP="000915BC">
      <w:pPr>
        <w:pStyle w:val="Style2"/>
        <w:rPr>
          <w:color w:val="000000" w:themeColor="text1"/>
          <w:sz w:val="20"/>
          <w:szCs w:val="20"/>
        </w:rPr>
      </w:pPr>
      <w:r w:rsidRPr="00141898">
        <w:rPr>
          <w:color w:val="000000" w:themeColor="text1"/>
          <w:sz w:val="20"/>
          <w:szCs w:val="20"/>
        </w:rPr>
        <w:t xml:space="preserve">Trevor: in my </w:t>
      </w:r>
      <w:r w:rsidR="007E5F00" w:rsidRPr="00141898">
        <w:rPr>
          <w:color w:val="000000" w:themeColor="text1"/>
          <w:sz w:val="20"/>
          <w:szCs w:val="20"/>
        </w:rPr>
        <w:t>home</w:t>
      </w:r>
      <w:r w:rsidR="007E5F00" w:rsidRPr="00141898">
        <w:rPr>
          <w:rFonts w:ascii="Segoe UI Emoji" w:eastAsia="Segoe UI Emoji" w:hAnsi="Segoe UI Emoji" w:cs="Segoe UI Emoji"/>
          <w:color w:val="000000" w:themeColor="text1"/>
          <w:sz w:val="20"/>
          <w:szCs w:val="20"/>
        </w:rPr>
        <w:t>🙃</w:t>
      </w:r>
    </w:p>
    <w:p w14:paraId="0949FD78" w14:textId="324E52A1" w:rsidR="001E3627" w:rsidRPr="00141898" w:rsidRDefault="00B35A5B" w:rsidP="000915BC">
      <w:pPr>
        <w:pStyle w:val="Style2"/>
        <w:rPr>
          <w:color w:val="000000" w:themeColor="text1"/>
          <w:sz w:val="20"/>
          <w:szCs w:val="20"/>
        </w:rPr>
      </w:pPr>
      <w:ins w:id="26" w:author="swathi" w:date="2021-10-04T14:10:00Z">
        <w:r>
          <w:rPr>
            <w:color w:val="000000" w:themeColor="text1"/>
            <w:sz w:val="20"/>
            <w:szCs w:val="20"/>
          </w:rPr>
          <w:t>Daniel</w:t>
        </w:r>
      </w:ins>
      <w:del w:id="27" w:author="swathi" w:date="2021-10-04T14:10:00Z">
        <w:r w:rsidR="001E3627" w:rsidRPr="00141898" w:rsidDel="00B35A5B">
          <w:rPr>
            <w:color w:val="000000" w:themeColor="text1"/>
            <w:sz w:val="20"/>
            <w:szCs w:val="20"/>
          </w:rPr>
          <w:delText>Michael</w:delText>
        </w:r>
      </w:del>
      <w:r w:rsidR="001E3627" w:rsidRPr="00141898">
        <w:rPr>
          <w:color w:val="000000" w:themeColor="text1"/>
          <w:sz w:val="20"/>
          <w:szCs w:val="20"/>
        </w:rPr>
        <w:t xml:space="preserve">: </w:t>
      </w:r>
      <w:r w:rsidR="0074782E" w:rsidRPr="00141898">
        <w:rPr>
          <w:color w:val="000000" w:themeColor="text1"/>
          <w:sz w:val="20"/>
          <w:szCs w:val="20"/>
        </w:rPr>
        <w:t>okay</w:t>
      </w:r>
      <w:r w:rsidR="0074782E" w:rsidRPr="00141898">
        <w:rPr>
          <w:rFonts w:ascii="Segoe UI Emoji" w:eastAsia="Segoe UI Emoji" w:hAnsi="Segoe UI Emoji" w:cs="Segoe UI Emoji"/>
          <w:color w:val="000000" w:themeColor="text1"/>
          <w:sz w:val="20"/>
          <w:szCs w:val="20"/>
        </w:rPr>
        <w:t>😗</w:t>
      </w:r>
    </w:p>
    <w:p w14:paraId="3331E3A4" w14:textId="77777777" w:rsidR="001E3627" w:rsidRPr="00141898" w:rsidRDefault="001E3627" w:rsidP="000915BC">
      <w:pPr>
        <w:pStyle w:val="Style2"/>
        <w:rPr>
          <w:color w:val="000000" w:themeColor="text1"/>
          <w:sz w:val="20"/>
          <w:szCs w:val="20"/>
        </w:rPr>
      </w:pPr>
      <w:r w:rsidRPr="00141898">
        <w:rPr>
          <w:color w:val="000000" w:themeColor="text1"/>
          <w:sz w:val="20"/>
          <w:szCs w:val="20"/>
        </w:rPr>
        <w:t>(Kick also watched them and thought he will also have group studies, so he chatted with tom in the mobile.)</w:t>
      </w:r>
    </w:p>
    <w:p w14:paraId="6738CA7A" w14:textId="77777777" w:rsidR="001E3627" w:rsidRPr="00141898" w:rsidRDefault="001E3627" w:rsidP="000915BC">
      <w:pPr>
        <w:pStyle w:val="Style2"/>
        <w:rPr>
          <w:color w:val="000000" w:themeColor="text1"/>
          <w:sz w:val="20"/>
          <w:szCs w:val="20"/>
        </w:rPr>
      </w:pPr>
      <w:r w:rsidRPr="00141898">
        <w:rPr>
          <w:color w:val="000000" w:themeColor="text1"/>
          <w:sz w:val="20"/>
          <w:szCs w:val="20"/>
        </w:rPr>
        <w:t>Kick: hi</w:t>
      </w:r>
    </w:p>
    <w:p w14:paraId="44409DE4" w14:textId="77777777" w:rsidR="001E3627" w:rsidRPr="00141898" w:rsidRDefault="001E3627" w:rsidP="000915BC">
      <w:pPr>
        <w:pStyle w:val="Style2"/>
        <w:rPr>
          <w:color w:val="000000" w:themeColor="text1"/>
          <w:sz w:val="20"/>
          <w:szCs w:val="20"/>
        </w:rPr>
      </w:pPr>
      <w:r w:rsidRPr="00141898">
        <w:rPr>
          <w:color w:val="000000" w:themeColor="text1"/>
          <w:sz w:val="20"/>
          <w:szCs w:val="20"/>
        </w:rPr>
        <w:t>Tom:</w:t>
      </w:r>
      <w:r w:rsidRPr="00141898">
        <w:rPr>
          <w:rFonts w:ascii="Segoe UI Emoji" w:eastAsia="Segoe UI Emoji" w:hAnsi="Segoe UI Emoji" w:cs="Segoe UI Emoji"/>
          <w:color w:val="000000" w:themeColor="text1"/>
          <w:sz w:val="20"/>
          <w:szCs w:val="20"/>
        </w:rPr>
        <w:t>🖐</w:t>
      </w:r>
      <w:r w:rsidRPr="00141898">
        <w:rPr>
          <w:color w:val="000000" w:themeColor="text1"/>
          <w:sz w:val="20"/>
          <w:szCs w:val="20"/>
        </w:rPr>
        <w:t>️</w:t>
      </w:r>
    </w:p>
    <w:p w14:paraId="661D8C45" w14:textId="77777777" w:rsidR="001E3627" w:rsidRPr="00141898" w:rsidRDefault="001E3627" w:rsidP="000915BC">
      <w:pPr>
        <w:pStyle w:val="Style2"/>
        <w:rPr>
          <w:color w:val="000000" w:themeColor="text1"/>
          <w:sz w:val="20"/>
          <w:szCs w:val="20"/>
        </w:rPr>
      </w:pPr>
      <w:r w:rsidRPr="00141898">
        <w:rPr>
          <w:color w:val="000000" w:themeColor="text1"/>
          <w:sz w:val="20"/>
          <w:szCs w:val="20"/>
        </w:rPr>
        <w:t>Kick: let us have group studies</w:t>
      </w:r>
    </w:p>
    <w:p w14:paraId="58F9C788" w14:textId="77777777" w:rsidR="001E3627" w:rsidRPr="00141898" w:rsidRDefault="001E3627" w:rsidP="000915BC">
      <w:pPr>
        <w:pStyle w:val="Style2"/>
        <w:rPr>
          <w:color w:val="000000" w:themeColor="text1"/>
          <w:sz w:val="20"/>
          <w:szCs w:val="20"/>
        </w:rPr>
      </w:pPr>
      <w:r w:rsidRPr="00141898">
        <w:rPr>
          <w:color w:val="000000" w:themeColor="text1"/>
          <w:sz w:val="20"/>
          <w:szCs w:val="20"/>
        </w:rPr>
        <w:t>Tom:</w:t>
      </w:r>
      <w:r w:rsidRPr="00141898">
        <w:rPr>
          <w:rFonts w:ascii="Segoe UI Emoji" w:hAnsi="Segoe UI Emoji" w:cs="Segoe UI Emoji"/>
          <w:color w:val="000000" w:themeColor="text1"/>
          <w:sz w:val="20"/>
          <w:szCs w:val="20"/>
        </w:rPr>
        <w:t>❌</w:t>
      </w:r>
    </w:p>
    <w:p w14:paraId="41F13578" w14:textId="77777777" w:rsidR="00953562" w:rsidRPr="00141898" w:rsidRDefault="001E3627" w:rsidP="000915BC">
      <w:pPr>
        <w:pStyle w:val="Style2"/>
        <w:rPr>
          <w:color w:val="000000" w:themeColor="text1"/>
          <w:sz w:val="20"/>
          <w:szCs w:val="20"/>
        </w:rPr>
      </w:pPr>
      <w:r w:rsidRPr="00141898">
        <w:rPr>
          <w:color w:val="000000" w:themeColor="text1"/>
          <w:sz w:val="20"/>
          <w:szCs w:val="20"/>
        </w:rPr>
        <w:t>Kick: why?</w:t>
      </w:r>
    </w:p>
    <w:p w14:paraId="19170C9A" w14:textId="61BA44E0" w:rsidR="001E3627" w:rsidRPr="00141898" w:rsidRDefault="001E3627" w:rsidP="000915BC">
      <w:pPr>
        <w:pStyle w:val="Style2"/>
        <w:rPr>
          <w:color w:val="000000" w:themeColor="text1"/>
          <w:sz w:val="20"/>
          <w:szCs w:val="20"/>
        </w:rPr>
      </w:pPr>
      <w:r w:rsidRPr="00141898">
        <w:rPr>
          <w:color w:val="000000" w:themeColor="text1"/>
          <w:sz w:val="20"/>
          <w:szCs w:val="20"/>
        </w:rPr>
        <w:t>Tom:</w:t>
      </w:r>
      <w:r w:rsidRPr="00141898">
        <w:rPr>
          <w:rFonts w:ascii="Segoe UI Emoji" w:eastAsia="Segoe UI Emoji" w:hAnsi="Segoe UI Emoji" w:cs="Segoe UI Emoji"/>
          <w:color w:val="000000" w:themeColor="text1"/>
          <w:sz w:val="20"/>
          <w:szCs w:val="20"/>
        </w:rPr>
        <w:t>🚌</w:t>
      </w:r>
      <w:r w:rsidRPr="00141898">
        <w:rPr>
          <w:color w:val="000000" w:themeColor="text1"/>
          <w:sz w:val="20"/>
          <w:szCs w:val="20"/>
        </w:rPr>
        <w:t>y</w:t>
      </w:r>
    </w:p>
    <w:p w14:paraId="74F0717E" w14:textId="77777777" w:rsidR="001E3627" w:rsidRPr="00141898" w:rsidRDefault="001E3627" w:rsidP="000915BC">
      <w:pPr>
        <w:pStyle w:val="Style2"/>
        <w:rPr>
          <w:color w:val="000000" w:themeColor="text1"/>
          <w:sz w:val="20"/>
          <w:szCs w:val="20"/>
        </w:rPr>
      </w:pPr>
      <w:r w:rsidRPr="00141898">
        <w:rPr>
          <w:color w:val="000000" w:themeColor="text1"/>
          <w:sz w:val="20"/>
          <w:szCs w:val="20"/>
        </w:rPr>
        <w:t>Kick: huh? Why are you just putting emoji?</w:t>
      </w:r>
    </w:p>
    <w:p w14:paraId="54DE5914" w14:textId="77777777" w:rsidR="001E3627" w:rsidRPr="00141898" w:rsidRDefault="001E3627" w:rsidP="000915BC">
      <w:pPr>
        <w:pStyle w:val="Style2"/>
        <w:rPr>
          <w:color w:val="000000" w:themeColor="text1"/>
          <w:sz w:val="20"/>
          <w:szCs w:val="20"/>
        </w:rPr>
      </w:pPr>
      <w:r w:rsidRPr="00141898">
        <w:rPr>
          <w:color w:val="000000" w:themeColor="text1"/>
          <w:sz w:val="20"/>
          <w:szCs w:val="20"/>
        </w:rPr>
        <w:t>Tom:</w:t>
      </w:r>
      <w:r w:rsidRPr="00141898">
        <w:rPr>
          <w:rFonts w:ascii="Segoe UI Emoji" w:eastAsia="Segoe UI Emoji" w:hAnsi="Segoe UI Emoji" w:cs="Segoe UI Emoji"/>
          <w:color w:val="000000" w:themeColor="text1"/>
          <w:sz w:val="20"/>
          <w:szCs w:val="20"/>
        </w:rPr>
        <w:t>☹</w:t>
      </w:r>
      <w:r w:rsidRPr="00141898">
        <w:rPr>
          <w:color w:val="000000" w:themeColor="text1"/>
          <w:sz w:val="20"/>
          <w:szCs w:val="20"/>
        </w:rPr>
        <w:t>️</w:t>
      </w:r>
      <w:r w:rsidRPr="00141898">
        <w:rPr>
          <w:rFonts w:ascii="Segoe UI Emoji" w:eastAsia="Segoe UI Emoji" w:hAnsi="Segoe UI Emoji" w:cs="Segoe UI Emoji"/>
          <w:color w:val="000000" w:themeColor="text1"/>
          <w:sz w:val="20"/>
          <w:szCs w:val="20"/>
        </w:rPr>
        <w:t>☹</w:t>
      </w:r>
      <w:r w:rsidRPr="00141898">
        <w:rPr>
          <w:color w:val="000000" w:themeColor="text1"/>
          <w:sz w:val="20"/>
          <w:szCs w:val="20"/>
        </w:rPr>
        <w:t>️</w:t>
      </w:r>
    </w:p>
    <w:p w14:paraId="7F8782FB" w14:textId="77777777" w:rsidR="001E3627" w:rsidRPr="00141898" w:rsidRDefault="001E3627" w:rsidP="000915BC">
      <w:pPr>
        <w:pStyle w:val="Style2"/>
        <w:rPr>
          <w:color w:val="000000" w:themeColor="text1"/>
          <w:sz w:val="20"/>
          <w:szCs w:val="20"/>
        </w:rPr>
      </w:pPr>
      <w:r w:rsidRPr="00141898">
        <w:rPr>
          <w:color w:val="000000" w:themeColor="text1"/>
          <w:sz w:val="20"/>
          <w:szCs w:val="20"/>
        </w:rPr>
        <w:t>Kick: anyway I heard that you failed in English? With group studies your problem will be solved.</w:t>
      </w:r>
    </w:p>
    <w:p w14:paraId="287C961D" w14:textId="70D6CC86" w:rsidR="001E3627" w:rsidRPr="00141898" w:rsidRDefault="001E3627" w:rsidP="000915BC">
      <w:pPr>
        <w:pStyle w:val="Style2"/>
        <w:rPr>
          <w:color w:val="000000" w:themeColor="text1"/>
          <w:sz w:val="20"/>
          <w:szCs w:val="20"/>
        </w:rPr>
      </w:pPr>
      <w:r w:rsidRPr="00141898">
        <w:rPr>
          <w:color w:val="000000" w:themeColor="text1"/>
          <w:sz w:val="20"/>
          <w:szCs w:val="20"/>
        </w:rPr>
        <w:t>Tom: that’s unpossible ie gone to check the resalt toooomoorow I passed away</w:t>
      </w:r>
    </w:p>
    <w:p w14:paraId="28373403" w14:textId="77777777" w:rsidR="001E3627" w:rsidRPr="00141898" w:rsidRDefault="001E3627" w:rsidP="000915BC">
      <w:pPr>
        <w:pStyle w:val="Style2"/>
        <w:rPr>
          <w:color w:val="000000" w:themeColor="text1"/>
          <w:sz w:val="20"/>
          <w:szCs w:val="20"/>
        </w:rPr>
      </w:pPr>
      <w:r w:rsidRPr="00141898">
        <w:rPr>
          <w:color w:val="000000" w:themeColor="text1"/>
          <w:sz w:val="20"/>
          <w:szCs w:val="20"/>
        </w:rPr>
        <w:t>Kick: let’s  go back to emoji?</w:t>
      </w:r>
      <w:r w:rsidRPr="00141898">
        <w:rPr>
          <w:rFonts w:ascii="Segoe UI Emoji" w:eastAsia="Segoe UI Emoji" w:hAnsi="Segoe UI Emoji" w:cs="Segoe UI Emoji"/>
          <w:color w:val="000000" w:themeColor="text1"/>
          <w:sz w:val="20"/>
          <w:szCs w:val="20"/>
        </w:rPr>
        <w:t>😨😰😓</w:t>
      </w:r>
    </w:p>
    <w:p w14:paraId="05A7B310" w14:textId="77777777" w:rsidR="001E3627" w:rsidRPr="00141898" w:rsidRDefault="001E3627" w:rsidP="000915BC">
      <w:pPr>
        <w:pStyle w:val="Style2"/>
        <w:rPr>
          <w:color w:val="000000" w:themeColor="text1"/>
          <w:sz w:val="20"/>
          <w:szCs w:val="20"/>
        </w:rPr>
      </w:pPr>
      <w:r w:rsidRPr="00141898">
        <w:rPr>
          <w:color w:val="000000" w:themeColor="text1"/>
          <w:sz w:val="20"/>
          <w:szCs w:val="20"/>
        </w:rPr>
        <w:t>Tom: ok deer god blast you</w:t>
      </w:r>
      <w:r w:rsidRPr="00141898">
        <w:rPr>
          <w:rFonts w:ascii="Segoe UI Emoji" w:eastAsia="Segoe UI Emoji" w:hAnsi="Segoe UI Emoji" w:cs="Segoe UI Emoji"/>
          <w:color w:val="000000" w:themeColor="text1"/>
          <w:sz w:val="20"/>
          <w:szCs w:val="20"/>
        </w:rPr>
        <w:t>🖐</w:t>
      </w:r>
      <w:r w:rsidRPr="00141898">
        <w:rPr>
          <w:color w:val="000000" w:themeColor="text1"/>
          <w:sz w:val="20"/>
          <w:szCs w:val="20"/>
        </w:rPr>
        <w:t>️</w:t>
      </w:r>
    </w:p>
    <w:p w14:paraId="7BF6D336" w14:textId="77777777" w:rsidR="001E3627" w:rsidRPr="00141898" w:rsidRDefault="001E3627" w:rsidP="000915BC">
      <w:pPr>
        <w:pStyle w:val="Style2"/>
        <w:rPr>
          <w:color w:val="000000" w:themeColor="text1"/>
          <w:sz w:val="20"/>
          <w:szCs w:val="20"/>
        </w:rPr>
      </w:pPr>
      <w:r w:rsidRPr="00141898">
        <w:rPr>
          <w:color w:val="000000" w:themeColor="text1"/>
          <w:sz w:val="20"/>
          <w:szCs w:val="20"/>
        </w:rPr>
        <w:t>Kick: today at noon let’s us have group studies</w:t>
      </w:r>
    </w:p>
    <w:p w14:paraId="60D9DC06" w14:textId="77777777" w:rsidR="00C76200" w:rsidRPr="00141898" w:rsidRDefault="00C76200" w:rsidP="000915BC">
      <w:pPr>
        <w:pStyle w:val="Style2"/>
        <w:rPr>
          <w:color w:val="000000" w:themeColor="text1"/>
          <w:sz w:val="20"/>
          <w:szCs w:val="20"/>
        </w:rPr>
      </w:pPr>
      <w:r w:rsidRPr="00141898">
        <w:rPr>
          <w:color w:val="000000" w:themeColor="text1"/>
          <w:sz w:val="20"/>
          <w:szCs w:val="20"/>
        </w:rPr>
        <w:t>Tom: OOke</w:t>
      </w:r>
    </w:p>
    <w:p w14:paraId="036A1B3D" w14:textId="3BAC5C66" w:rsidR="001D1D94" w:rsidRPr="00141898" w:rsidRDefault="00B96113" w:rsidP="000915BC">
      <w:pPr>
        <w:pStyle w:val="Style2"/>
        <w:rPr>
          <w:color w:val="000000" w:themeColor="text1"/>
          <w:sz w:val="20"/>
          <w:szCs w:val="20"/>
        </w:rPr>
      </w:pPr>
      <w:r w:rsidRPr="00141898">
        <w:rPr>
          <w:color w:val="000000" w:themeColor="text1"/>
          <w:sz w:val="20"/>
          <w:szCs w:val="20"/>
        </w:rPr>
        <w:t xml:space="preserve">(After that </w:t>
      </w:r>
      <w:r w:rsidR="00AE6C85" w:rsidRPr="00141898">
        <w:rPr>
          <w:color w:val="000000" w:themeColor="text1"/>
          <w:sz w:val="20"/>
          <w:szCs w:val="20"/>
        </w:rPr>
        <w:t>Valt’s</w:t>
      </w:r>
      <w:r w:rsidRPr="00141898">
        <w:rPr>
          <w:color w:val="000000" w:themeColor="text1"/>
          <w:sz w:val="20"/>
          <w:szCs w:val="20"/>
        </w:rPr>
        <w:t xml:space="preserve"> </w:t>
      </w:r>
      <w:r w:rsidR="001D1D94" w:rsidRPr="00141898">
        <w:rPr>
          <w:color w:val="000000" w:themeColor="text1"/>
          <w:sz w:val="20"/>
          <w:szCs w:val="20"/>
        </w:rPr>
        <w:t xml:space="preserve">father got I’ll from malaria, </w:t>
      </w:r>
      <w:r w:rsidR="00703CAF" w:rsidRPr="00141898">
        <w:rPr>
          <w:color w:val="000000" w:themeColor="text1"/>
          <w:sz w:val="20"/>
          <w:szCs w:val="20"/>
        </w:rPr>
        <w:t xml:space="preserve">his mother needs to be there in the hospital, there was nobody to </w:t>
      </w:r>
      <w:r w:rsidR="00BA101E" w:rsidRPr="00141898">
        <w:rPr>
          <w:color w:val="000000" w:themeColor="text1"/>
          <w:sz w:val="20"/>
          <w:szCs w:val="20"/>
        </w:rPr>
        <w:t xml:space="preserve">take care of </w:t>
      </w:r>
      <w:r w:rsidR="00AE6C85" w:rsidRPr="00141898">
        <w:rPr>
          <w:color w:val="000000" w:themeColor="text1"/>
          <w:sz w:val="20"/>
          <w:szCs w:val="20"/>
        </w:rPr>
        <w:t>Valt</w:t>
      </w:r>
      <w:r w:rsidR="00BA101E" w:rsidRPr="00141898">
        <w:rPr>
          <w:color w:val="000000" w:themeColor="text1"/>
          <w:sz w:val="20"/>
          <w:szCs w:val="20"/>
        </w:rPr>
        <w:t xml:space="preserve">, so she decided to </w:t>
      </w:r>
      <w:r w:rsidR="009F5E63" w:rsidRPr="00141898">
        <w:rPr>
          <w:color w:val="000000" w:themeColor="text1"/>
          <w:sz w:val="20"/>
          <w:szCs w:val="20"/>
        </w:rPr>
        <w:t>give him to Alex’s mother.)</w:t>
      </w:r>
    </w:p>
    <w:p w14:paraId="56F26D5D" w14:textId="36000E92" w:rsidR="00922D56" w:rsidRPr="00141898" w:rsidRDefault="00922D56" w:rsidP="000915BC">
      <w:pPr>
        <w:pStyle w:val="Style2"/>
        <w:rPr>
          <w:color w:val="000000" w:themeColor="text1"/>
          <w:sz w:val="20"/>
          <w:szCs w:val="20"/>
        </w:rPr>
      </w:pPr>
      <w:r w:rsidRPr="00141898">
        <w:rPr>
          <w:color w:val="000000" w:themeColor="text1"/>
          <w:sz w:val="20"/>
          <w:szCs w:val="20"/>
        </w:rPr>
        <w:t xml:space="preserve">Valt’s mom: hi </w:t>
      </w:r>
      <w:r w:rsidR="00002067" w:rsidRPr="00141898">
        <w:rPr>
          <w:color w:val="000000" w:themeColor="text1"/>
          <w:sz w:val="20"/>
          <w:szCs w:val="20"/>
        </w:rPr>
        <w:t>May</w:t>
      </w:r>
      <w:r w:rsidR="00002067" w:rsidRPr="00141898">
        <w:rPr>
          <w:rFonts w:ascii="Segoe UI Emoji" w:eastAsia="Segoe UI Emoji" w:hAnsi="Segoe UI Emoji" w:cs="Segoe UI Emoji"/>
          <w:color w:val="000000" w:themeColor="text1"/>
          <w:sz w:val="20"/>
          <w:szCs w:val="20"/>
        </w:rPr>
        <w:t>😄</w:t>
      </w:r>
    </w:p>
    <w:p w14:paraId="1BFBF694" w14:textId="7C5A1B25" w:rsidR="00027A5E" w:rsidRPr="00141898" w:rsidRDefault="00027A5E" w:rsidP="000915BC">
      <w:pPr>
        <w:pStyle w:val="Style2"/>
        <w:rPr>
          <w:color w:val="000000" w:themeColor="text1"/>
          <w:sz w:val="20"/>
          <w:szCs w:val="20"/>
        </w:rPr>
      </w:pPr>
      <w:r w:rsidRPr="00141898">
        <w:rPr>
          <w:color w:val="000000" w:themeColor="text1"/>
          <w:sz w:val="20"/>
          <w:szCs w:val="20"/>
        </w:rPr>
        <w:t xml:space="preserve">Alex’s mom: hi </w:t>
      </w:r>
      <w:r w:rsidR="00002067" w:rsidRPr="00141898">
        <w:rPr>
          <w:color w:val="000000" w:themeColor="text1"/>
          <w:sz w:val="20"/>
          <w:szCs w:val="20"/>
        </w:rPr>
        <w:t>misty</w:t>
      </w:r>
      <w:r w:rsidR="00002067" w:rsidRPr="00141898">
        <w:rPr>
          <w:rFonts w:ascii="Segoe UI Emoji" w:eastAsia="Segoe UI Emoji" w:hAnsi="Segoe UI Emoji" w:cs="Segoe UI Emoji"/>
          <w:color w:val="000000" w:themeColor="text1"/>
          <w:sz w:val="20"/>
          <w:szCs w:val="20"/>
        </w:rPr>
        <w:t>😄</w:t>
      </w:r>
    </w:p>
    <w:p w14:paraId="7FB603F6" w14:textId="418A0DA4" w:rsidR="00922D56" w:rsidRPr="00141898" w:rsidRDefault="00027A5E" w:rsidP="000915BC">
      <w:pPr>
        <w:pStyle w:val="Style2"/>
        <w:rPr>
          <w:color w:val="000000" w:themeColor="text1"/>
          <w:sz w:val="20"/>
          <w:szCs w:val="20"/>
        </w:rPr>
      </w:pPr>
      <w:r w:rsidRPr="00141898">
        <w:rPr>
          <w:color w:val="000000" w:themeColor="text1"/>
          <w:sz w:val="20"/>
          <w:szCs w:val="20"/>
        </w:rPr>
        <w:t>Valt’s mom: my husband got I’ll due to this malaria which is spreading like a wildfire,</w:t>
      </w:r>
      <w:r w:rsidR="008C48E2" w:rsidRPr="00141898">
        <w:rPr>
          <w:color w:val="000000" w:themeColor="text1"/>
          <w:sz w:val="20"/>
          <w:szCs w:val="20"/>
        </w:rPr>
        <w:t xml:space="preserve"> I have to stay in the hospital till he is better, </w:t>
      </w:r>
      <w:r w:rsidR="00F12A3D" w:rsidRPr="00141898">
        <w:rPr>
          <w:color w:val="000000" w:themeColor="text1"/>
          <w:sz w:val="20"/>
          <w:szCs w:val="20"/>
        </w:rPr>
        <w:t>can you take care</w:t>
      </w:r>
      <w:r w:rsidR="004255CF" w:rsidRPr="00141898">
        <w:rPr>
          <w:color w:val="000000" w:themeColor="text1"/>
          <w:sz w:val="20"/>
          <w:szCs w:val="20"/>
        </w:rPr>
        <w:t xml:space="preserve"> </w:t>
      </w:r>
      <w:r w:rsidR="00AE6C85" w:rsidRPr="00141898">
        <w:rPr>
          <w:color w:val="000000" w:themeColor="text1"/>
          <w:sz w:val="20"/>
          <w:szCs w:val="20"/>
        </w:rPr>
        <w:t>Valt</w:t>
      </w:r>
      <w:r w:rsidR="004255CF" w:rsidRPr="00141898">
        <w:rPr>
          <w:color w:val="000000" w:themeColor="text1"/>
          <w:sz w:val="20"/>
          <w:szCs w:val="20"/>
        </w:rPr>
        <w:t>?</w:t>
      </w:r>
      <w:r w:rsidR="00002067" w:rsidRPr="00141898">
        <w:rPr>
          <w:rFonts w:ascii="Segoe UI Emoji" w:eastAsia="Segoe UI Emoji" w:hAnsi="Segoe UI Emoji" w:cs="Segoe UI Emoji"/>
          <w:color w:val="000000" w:themeColor="text1"/>
          <w:sz w:val="20"/>
          <w:szCs w:val="20"/>
        </w:rPr>
        <w:t>😞</w:t>
      </w:r>
    </w:p>
    <w:p w14:paraId="3BDC1B8C" w14:textId="3CB331CB" w:rsidR="00AE6C85" w:rsidRPr="00141898" w:rsidRDefault="00AE6C85" w:rsidP="000915BC">
      <w:pPr>
        <w:pStyle w:val="Style2"/>
        <w:rPr>
          <w:color w:val="000000" w:themeColor="text1"/>
          <w:sz w:val="20"/>
          <w:szCs w:val="20"/>
        </w:rPr>
      </w:pPr>
      <w:r w:rsidRPr="00141898">
        <w:rPr>
          <w:color w:val="000000" w:themeColor="text1"/>
          <w:sz w:val="20"/>
          <w:szCs w:val="20"/>
        </w:rPr>
        <w:t xml:space="preserve">Alex’s mom: sure, why not. Come here </w:t>
      </w:r>
      <w:r w:rsidR="00002067" w:rsidRPr="00141898">
        <w:rPr>
          <w:color w:val="000000" w:themeColor="text1"/>
          <w:sz w:val="20"/>
          <w:szCs w:val="20"/>
        </w:rPr>
        <w:t>Valt</w:t>
      </w:r>
      <w:r w:rsidR="00002067" w:rsidRPr="00141898">
        <w:rPr>
          <w:rFonts w:ascii="Segoe UI Emoji" w:eastAsia="Segoe UI Emoji" w:hAnsi="Segoe UI Emoji" w:cs="Segoe UI Emoji"/>
          <w:color w:val="000000" w:themeColor="text1"/>
          <w:sz w:val="20"/>
          <w:szCs w:val="20"/>
        </w:rPr>
        <w:t>😃</w:t>
      </w:r>
    </w:p>
    <w:p w14:paraId="60142FBC" w14:textId="4DC2343F" w:rsidR="00614324" w:rsidRPr="00141898" w:rsidRDefault="00614324" w:rsidP="000915BC">
      <w:pPr>
        <w:pStyle w:val="Style2"/>
        <w:rPr>
          <w:color w:val="000000" w:themeColor="text1"/>
          <w:sz w:val="20"/>
          <w:szCs w:val="20"/>
        </w:rPr>
      </w:pPr>
      <w:r w:rsidRPr="00141898">
        <w:rPr>
          <w:color w:val="000000" w:themeColor="text1"/>
          <w:sz w:val="20"/>
          <w:szCs w:val="20"/>
        </w:rPr>
        <w:t xml:space="preserve">Valt: hi </w:t>
      </w:r>
      <w:r w:rsidR="00002067" w:rsidRPr="00141898">
        <w:rPr>
          <w:color w:val="000000" w:themeColor="text1"/>
          <w:sz w:val="20"/>
          <w:szCs w:val="20"/>
        </w:rPr>
        <w:t>aunt</w:t>
      </w:r>
      <w:r w:rsidR="00002067" w:rsidRPr="00141898">
        <w:rPr>
          <w:rFonts w:ascii="Segoe UI Emoji" w:eastAsia="Segoe UI Emoji" w:hAnsi="Segoe UI Emoji" w:cs="Segoe UI Emoji"/>
          <w:color w:val="000000" w:themeColor="text1"/>
          <w:sz w:val="20"/>
          <w:szCs w:val="20"/>
        </w:rPr>
        <w:t>😄</w:t>
      </w:r>
    </w:p>
    <w:p w14:paraId="017826DA" w14:textId="4531BEBF" w:rsidR="00614324" w:rsidRPr="00141898" w:rsidRDefault="00614324" w:rsidP="000915BC">
      <w:pPr>
        <w:pStyle w:val="Style2"/>
        <w:rPr>
          <w:color w:val="000000" w:themeColor="text1"/>
          <w:sz w:val="20"/>
          <w:szCs w:val="20"/>
        </w:rPr>
      </w:pPr>
      <w:r w:rsidRPr="00141898">
        <w:rPr>
          <w:color w:val="000000" w:themeColor="text1"/>
          <w:sz w:val="20"/>
          <w:szCs w:val="20"/>
        </w:rPr>
        <w:t>Alex:</w:t>
      </w:r>
      <w:r w:rsidR="00EC3574" w:rsidRPr="00141898">
        <w:rPr>
          <w:color w:val="000000" w:themeColor="text1"/>
          <w:sz w:val="20"/>
          <w:szCs w:val="20"/>
        </w:rPr>
        <w:t xml:space="preserve"> hi Valt, what’s up?</w:t>
      </w:r>
      <w:r w:rsidR="00002067" w:rsidRPr="00141898">
        <w:rPr>
          <w:rFonts w:ascii="Segoe UI Emoji" w:eastAsia="Segoe UI Emoji" w:hAnsi="Segoe UI Emoji" w:cs="Segoe UI Emoji"/>
          <w:color w:val="000000" w:themeColor="text1"/>
          <w:sz w:val="20"/>
          <w:szCs w:val="20"/>
        </w:rPr>
        <w:t>😁</w:t>
      </w:r>
    </w:p>
    <w:p w14:paraId="643C2A5E" w14:textId="7E8C808A" w:rsidR="000E3085" w:rsidRPr="00141898" w:rsidRDefault="000E3085" w:rsidP="000915BC">
      <w:pPr>
        <w:pStyle w:val="Style2"/>
        <w:rPr>
          <w:color w:val="000000" w:themeColor="text1"/>
          <w:sz w:val="20"/>
          <w:szCs w:val="20"/>
        </w:rPr>
      </w:pPr>
      <w:r w:rsidRPr="00141898">
        <w:rPr>
          <w:color w:val="000000" w:themeColor="text1"/>
          <w:sz w:val="20"/>
          <w:szCs w:val="20"/>
        </w:rPr>
        <w:t xml:space="preserve">Valt: hi </w:t>
      </w:r>
      <w:r w:rsidR="006F49FE" w:rsidRPr="00141898">
        <w:rPr>
          <w:color w:val="000000" w:themeColor="text1"/>
          <w:sz w:val="20"/>
          <w:szCs w:val="20"/>
        </w:rPr>
        <w:t>Alex</w:t>
      </w:r>
      <w:r w:rsidR="006F49FE" w:rsidRPr="00141898">
        <w:rPr>
          <w:rFonts w:ascii="Segoe UI Emoji" w:eastAsia="Segoe UI Emoji" w:hAnsi="Segoe UI Emoji" w:cs="Segoe UI Emoji"/>
          <w:color w:val="000000" w:themeColor="text1"/>
          <w:sz w:val="20"/>
          <w:szCs w:val="20"/>
        </w:rPr>
        <w:t>😁</w:t>
      </w:r>
    </w:p>
    <w:p w14:paraId="73324DB5" w14:textId="0A97AD16" w:rsidR="000E3085" w:rsidRPr="00141898" w:rsidRDefault="000E3085" w:rsidP="000915BC">
      <w:pPr>
        <w:pStyle w:val="Style2"/>
        <w:rPr>
          <w:color w:val="000000" w:themeColor="text1"/>
          <w:sz w:val="20"/>
          <w:szCs w:val="20"/>
        </w:rPr>
      </w:pPr>
      <w:r w:rsidRPr="00141898">
        <w:rPr>
          <w:color w:val="000000" w:themeColor="text1"/>
          <w:sz w:val="20"/>
          <w:szCs w:val="20"/>
        </w:rPr>
        <w:t>(</w:t>
      </w:r>
      <w:ins w:id="28" w:author="swathi" w:date="2021-10-04T14:10:00Z">
        <w:r w:rsidR="00B35A5B">
          <w:rPr>
            <w:color w:val="000000" w:themeColor="text1"/>
            <w:sz w:val="20"/>
            <w:szCs w:val="20"/>
          </w:rPr>
          <w:t xml:space="preserve">Daniel </w:t>
        </w:r>
      </w:ins>
      <w:del w:id="29" w:author="swathi" w:date="2021-10-04T14:10:00Z">
        <w:r w:rsidRPr="00141898" w:rsidDel="00B35A5B">
          <w:rPr>
            <w:color w:val="000000" w:themeColor="text1"/>
            <w:sz w:val="20"/>
            <w:szCs w:val="20"/>
          </w:rPr>
          <w:delText xml:space="preserve">Michael </w:delText>
        </w:r>
      </w:del>
      <w:r w:rsidRPr="00141898">
        <w:rPr>
          <w:color w:val="000000" w:themeColor="text1"/>
          <w:sz w:val="20"/>
          <w:szCs w:val="20"/>
        </w:rPr>
        <w:t xml:space="preserve">and Trevor come there </w:t>
      </w:r>
      <w:r w:rsidR="00A2721E" w:rsidRPr="00141898">
        <w:rPr>
          <w:color w:val="000000" w:themeColor="text1"/>
          <w:sz w:val="20"/>
          <w:szCs w:val="20"/>
        </w:rPr>
        <w:t>for the group studies)</w:t>
      </w:r>
    </w:p>
    <w:p w14:paraId="1057CB33" w14:textId="7261D245" w:rsidR="00A2721E" w:rsidRPr="00141898" w:rsidRDefault="00B35A5B" w:rsidP="000915BC">
      <w:pPr>
        <w:pStyle w:val="Style2"/>
        <w:rPr>
          <w:color w:val="000000" w:themeColor="text1"/>
          <w:sz w:val="20"/>
          <w:szCs w:val="20"/>
        </w:rPr>
      </w:pPr>
      <w:ins w:id="30" w:author="swathi" w:date="2021-10-04T14:09:00Z">
        <w:r>
          <w:rPr>
            <w:color w:val="000000" w:themeColor="text1"/>
            <w:sz w:val="20"/>
            <w:szCs w:val="20"/>
          </w:rPr>
          <w:t>Daniel</w:t>
        </w:r>
      </w:ins>
      <w:del w:id="31" w:author="swathi" w:date="2021-10-04T14:09:00Z">
        <w:r w:rsidR="00A2721E" w:rsidRPr="00141898" w:rsidDel="00B35A5B">
          <w:rPr>
            <w:color w:val="000000" w:themeColor="text1"/>
            <w:sz w:val="20"/>
            <w:szCs w:val="20"/>
          </w:rPr>
          <w:delText>Michael</w:delText>
        </w:r>
      </w:del>
      <w:r w:rsidR="00A2721E" w:rsidRPr="00141898">
        <w:rPr>
          <w:color w:val="000000" w:themeColor="text1"/>
          <w:sz w:val="20"/>
          <w:szCs w:val="20"/>
        </w:rPr>
        <w:t xml:space="preserve">: come let’s have our group </w:t>
      </w:r>
      <w:r w:rsidR="006F49FE" w:rsidRPr="00141898">
        <w:rPr>
          <w:color w:val="000000" w:themeColor="text1"/>
          <w:sz w:val="20"/>
          <w:szCs w:val="20"/>
        </w:rPr>
        <w:t>studies</w:t>
      </w:r>
      <w:r w:rsidR="006F49FE" w:rsidRPr="00141898">
        <w:rPr>
          <w:rFonts w:ascii="Segoe UI Emoji" w:eastAsia="Segoe UI Emoji" w:hAnsi="Segoe UI Emoji" w:cs="Segoe UI Emoji"/>
          <w:color w:val="000000" w:themeColor="text1"/>
          <w:sz w:val="20"/>
          <w:szCs w:val="20"/>
        </w:rPr>
        <w:t>😄</w:t>
      </w:r>
    </w:p>
    <w:p w14:paraId="131B0D6A" w14:textId="1B5A16AC" w:rsidR="00A2721E" w:rsidRPr="00141898" w:rsidRDefault="00A2721E" w:rsidP="000915BC">
      <w:pPr>
        <w:pStyle w:val="Style2"/>
        <w:rPr>
          <w:color w:val="000000" w:themeColor="text1"/>
          <w:sz w:val="20"/>
          <w:szCs w:val="20"/>
        </w:rPr>
      </w:pPr>
      <w:r w:rsidRPr="00141898">
        <w:rPr>
          <w:color w:val="000000" w:themeColor="text1"/>
          <w:sz w:val="20"/>
          <w:szCs w:val="20"/>
        </w:rPr>
        <w:t xml:space="preserve">(They study a </w:t>
      </w:r>
      <w:r w:rsidR="003C2759" w:rsidRPr="00141898">
        <w:rPr>
          <w:color w:val="000000" w:themeColor="text1"/>
          <w:sz w:val="20"/>
          <w:szCs w:val="20"/>
        </w:rPr>
        <w:t>lot, it is time to go home)</w:t>
      </w:r>
    </w:p>
    <w:p w14:paraId="0BBB77A2" w14:textId="44FCD9F1" w:rsidR="00A174BE" w:rsidRPr="00141898" w:rsidRDefault="003C2759" w:rsidP="000915BC">
      <w:pPr>
        <w:pStyle w:val="Style2"/>
        <w:rPr>
          <w:color w:val="000000" w:themeColor="text1"/>
          <w:sz w:val="20"/>
          <w:szCs w:val="20"/>
        </w:rPr>
      </w:pPr>
      <w:r w:rsidRPr="00141898">
        <w:rPr>
          <w:color w:val="000000" w:themeColor="text1"/>
          <w:sz w:val="20"/>
          <w:szCs w:val="20"/>
        </w:rPr>
        <w:t>Trevor:</w:t>
      </w:r>
      <w:del w:id="32" w:author="swathi" w:date="2021-10-04T14:09:00Z">
        <w:r w:rsidRPr="00141898" w:rsidDel="00B35A5B">
          <w:rPr>
            <w:color w:val="000000" w:themeColor="text1"/>
            <w:sz w:val="20"/>
            <w:szCs w:val="20"/>
          </w:rPr>
          <w:delText xml:space="preserve"> </w:delText>
        </w:r>
      </w:del>
      <w:ins w:id="33" w:author="swathi" w:date="2021-10-04T14:09:00Z">
        <w:r w:rsidR="00B35A5B">
          <w:rPr>
            <w:color w:val="000000" w:themeColor="text1"/>
            <w:sz w:val="20"/>
            <w:szCs w:val="20"/>
          </w:rPr>
          <w:t xml:space="preserve"> Daniel</w:t>
        </w:r>
      </w:ins>
      <w:del w:id="34" w:author="swathi" w:date="2021-10-04T14:09:00Z">
        <w:r w:rsidRPr="00141898" w:rsidDel="00B35A5B">
          <w:rPr>
            <w:color w:val="000000" w:themeColor="text1"/>
            <w:sz w:val="20"/>
            <w:szCs w:val="20"/>
          </w:rPr>
          <w:delText>Michael</w:delText>
        </w:r>
      </w:del>
      <w:r w:rsidRPr="00141898">
        <w:rPr>
          <w:color w:val="000000" w:themeColor="text1"/>
          <w:sz w:val="20"/>
          <w:szCs w:val="20"/>
        </w:rPr>
        <w:t>,</w:t>
      </w:r>
      <w:r w:rsidR="00A174BE" w:rsidRPr="00141898">
        <w:rPr>
          <w:color w:val="000000" w:themeColor="text1"/>
          <w:sz w:val="20"/>
          <w:szCs w:val="20"/>
        </w:rPr>
        <w:t xml:space="preserve"> Valt, let’s go </w:t>
      </w:r>
      <w:r w:rsidR="006F49FE" w:rsidRPr="00141898">
        <w:rPr>
          <w:color w:val="000000" w:themeColor="text1"/>
          <w:sz w:val="20"/>
          <w:szCs w:val="20"/>
        </w:rPr>
        <w:t>home</w:t>
      </w:r>
      <w:r w:rsidR="006F49FE" w:rsidRPr="00141898">
        <w:rPr>
          <w:rFonts w:ascii="Segoe UI Emoji" w:eastAsia="Segoe UI Emoji" w:hAnsi="Segoe UI Emoji" w:cs="Segoe UI Emoji"/>
          <w:color w:val="000000" w:themeColor="text1"/>
          <w:sz w:val="20"/>
          <w:szCs w:val="20"/>
        </w:rPr>
        <w:t>😀</w:t>
      </w:r>
    </w:p>
    <w:p w14:paraId="2DB6C525" w14:textId="5C909E23" w:rsidR="00E470F0" w:rsidRPr="00141898" w:rsidRDefault="00B35A5B" w:rsidP="000915BC">
      <w:pPr>
        <w:pStyle w:val="Style2"/>
        <w:rPr>
          <w:color w:val="000000" w:themeColor="text1"/>
          <w:sz w:val="20"/>
          <w:szCs w:val="20"/>
        </w:rPr>
      </w:pPr>
      <w:ins w:id="35" w:author="swathi" w:date="2021-10-04T14:09:00Z">
        <w:r>
          <w:rPr>
            <w:color w:val="000000" w:themeColor="text1"/>
            <w:sz w:val="20"/>
            <w:szCs w:val="20"/>
          </w:rPr>
          <w:t>Daniel</w:t>
        </w:r>
      </w:ins>
      <w:del w:id="36" w:author="swathi" w:date="2021-10-04T14:09:00Z">
        <w:r w:rsidR="00E470F0" w:rsidRPr="00141898" w:rsidDel="00B35A5B">
          <w:rPr>
            <w:color w:val="000000" w:themeColor="text1"/>
            <w:sz w:val="20"/>
            <w:szCs w:val="20"/>
          </w:rPr>
          <w:delText>Michael</w:delText>
        </w:r>
      </w:del>
      <w:r w:rsidR="00E470F0" w:rsidRPr="00141898">
        <w:rPr>
          <w:color w:val="000000" w:themeColor="text1"/>
          <w:sz w:val="20"/>
          <w:szCs w:val="20"/>
        </w:rPr>
        <w:t>: why aren’t you packing Valt?</w:t>
      </w:r>
      <w:r w:rsidR="006F49FE" w:rsidRPr="00141898">
        <w:rPr>
          <w:rFonts w:ascii="Segoe UI Emoji" w:eastAsia="Segoe UI Emoji" w:hAnsi="Segoe UI Emoji" w:cs="Segoe UI Emoji"/>
          <w:color w:val="000000" w:themeColor="text1"/>
          <w:sz w:val="20"/>
          <w:szCs w:val="20"/>
        </w:rPr>
        <w:t>🤨</w:t>
      </w:r>
    </w:p>
    <w:p w14:paraId="6A24794E" w14:textId="29A4C363" w:rsidR="003C2759" w:rsidRPr="00141898" w:rsidRDefault="00E470F0" w:rsidP="000915BC">
      <w:pPr>
        <w:pStyle w:val="Style2"/>
        <w:rPr>
          <w:color w:val="000000" w:themeColor="text1"/>
          <w:sz w:val="20"/>
          <w:szCs w:val="20"/>
        </w:rPr>
      </w:pPr>
      <w:r w:rsidRPr="00141898">
        <w:rPr>
          <w:color w:val="000000" w:themeColor="text1"/>
          <w:sz w:val="20"/>
          <w:szCs w:val="20"/>
        </w:rPr>
        <w:t xml:space="preserve">(Valt </w:t>
      </w:r>
      <w:r w:rsidR="001761F7" w:rsidRPr="00141898">
        <w:rPr>
          <w:color w:val="000000" w:themeColor="text1"/>
          <w:sz w:val="20"/>
          <w:szCs w:val="20"/>
        </w:rPr>
        <w:t xml:space="preserve">tells what </w:t>
      </w:r>
      <w:r w:rsidR="005B3976" w:rsidRPr="00141898">
        <w:rPr>
          <w:color w:val="000000" w:themeColor="text1"/>
          <w:sz w:val="20"/>
          <w:szCs w:val="20"/>
        </w:rPr>
        <w:t>happened)</w:t>
      </w:r>
    </w:p>
    <w:p w14:paraId="5D9D6738" w14:textId="51110715" w:rsidR="005B3976" w:rsidRPr="00141898" w:rsidRDefault="00B35A5B" w:rsidP="000915BC">
      <w:pPr>
        <w:pStyle w:val="Style2"/>
        <w:rPr>
          <w:color w:val="000000" w:themeColor="text1"/>
          <w:sz w:val="20"/>
          <w:szCs w:val="20"/>
        </w:rPr>
      </w:pPr>
      <w:ins w:id="37" w:author="swathi" w:date="2021-10-04T14:08:00Z">
        <w:r>
          <w:rPr>
            <w:color w:val="000000" w:themeColor="text1"/>
            <w:sz w:val="20"/>
            <w:szCs w:val="20"/>
          </w:rPr>
          <w:t>Daniel</w:t>
        </w:r>
      </w:ins>
      <w:del w:id="38" w:author="swathi" w:date="2021-10-04T14:08:00Z">
        <w:r w:rsidR="005B3976" w:rsidRPr="00141898" w:rsidDel="00B35A5B">
          <w:rPr>
            <w:color w:val="000000" w:themeColor="text1"/>
            <w:sz w:val="20"/>
            <w:szCs w:val="20"/>
          </w:rPr>
          <w:delText>Michael</w:delText>
        </w:r>
      </w:del>
      <w:r w:rsidR="005B3976" w:rsidRPr="00141898">
        <w:rPr>
          <w:color w:val="000000" w:themeColor="text1"/>
          <w:sz w:val="20"/>
          <w:szCs w:val="20"/>
        </w:rPr>
        <w:t xml:space="preserve">: that’s really </w:t>
      </w:r>
      <w:r w:rsidR="00240187" w:rsidRPr="00141898">
        <w:rPr>
          <w:color w:val="000000" w:themeColor="text1"/>
          <w:sz w:val="20"/>
          <w:szCs w:val="20"/>
        </w:rPr>
        <w:t>bad</w:t>
      </w:r>
      <w:r w:rsidR="00240187" w:rsidRPr="00141898">
        <w:rPr>
          <w:rFonts w:ascii="Segoe UI Emoji" w:eastAsia="Segoe UI Emoji" w:hAnsi="Segoe UI Emoji" w:cs="Segoe UI Emoji"/>
          <w:color w:val="000000" w:themeColor="text1"/>
          <w:sz w:val="20"/>
          <w:szCs w:val="20"/>
        </w:rPr>
        <w:t>😔</w:t>
      </w:r>
    </w:p>
    <w:p w14:paraId="1976045B" w14:textId="7E66F82B" w:rsidR="007E4334" w:rsidRPr="00141898" w:rsidRDefault="007E4334" w:rsidP="000915BC">
      <w:pPr>
        <w:pStyle w:val="Style2"/>
        <w:rPr>
          <w:color w:val="000000" w:themeColor="text1"/>
          <w:sz w:val="20"/>
          <w:szCs w:val="20"/>
        </w:rPr>
      </w:pPr>
      <w:r w:rsidRPr="00141898">
        <w:rPr>
          <w:color w:val="000000" w:themeColor="text1"/>
          <w:sz w:val="20"/>
          <w:szCs w:val="20"/>
        </w:rPr>
        <w:t xml:space="preserve">Trevor: hope that your dad is </w:t>
      </w:r>
      <w:r w:rsidR="00240187" w:rsidRPr="00141898">
        <w:rPr>
          <w:color w:val="000000" w:themeColor="text1"/>
          <w:sz w:val="20"/>
          <w:szCs w:val="20"/>
        </w:rPr>
        <w:t>ok</w:t>
      </w:r>
      <w:r w:rsidR="00240187" w:rsidRPr="00141898">
        <w:rPr>
          <w:rFonts w:ascii="Segoe UI Emoji" w:eastAsia="Segoe UI Emoji" w:hAnsi="Segoe UI Emoji" w:cs="Segoe UI Emoji"/>
          <w:color w:val="000000" w:themeColor="text1"/>
          <w:sz w:val="20"/>
          <w:szCs w:val="20"/>
        </w:rPr>
        <w:t>😔</w:t>
      </w:r>
    </w:p>
    <w:p w14:paraId="3650DE75" w14:textId="1C79187A" w:rsidR="007E4334" w:rsidRPr="00141898" w:rsidRDefault="007E4334" w:rsidP="000915BC">
      <w:pPr>
        <w:pStyle w:val="Style2"/>
        <w:rPr>
          <w:color w:val="000000" w:themeColor="text1"/>
          <w:sz w:val="20"/>
          <w:szCs w:val="20"/>
        </w:rPr>
      </w:pPr>
      <w:r w:rsidRPr="00141898">
        <w:rPr>
          <w:color w:val="000000" w:themeColor="text1"/>
          <w:sz w:val="20"/>
          <w:szCs w:val="20"/>
        </w:rPr>
        <w:t xml:space="preserve">Valt: </w:t>
      </w:r>
      <w:r w:rsidR="00240187" w:rsidRPr="00141898">
        <w:rPr>
          <w:color w:val="000000" w:themeColor="text1"/>
          <w:sz w:val="20"/>
          <w:szCs w:val="20"/>
        </w:rPr>
        <w:t>thanks</w:t>
      </w:r>
      <w:r w:rsidR="00240187" w:rsidRPr="00141898">
        <w:rPr>
          <w:rFonts w:ascii="Segoe UI Emoji" w:eastAsia="Segoe UI Emoji" w:hAnsi="Segoe UI Emoji" w:cs="Segoe UI Emoji"/>
          <w:color w:val="000000" w:themeColor="text1"/>
          <w:sz w:val="20"/>
          <w:szCs w:val="20"/>
        </w:rPr>
        <w:t>😃</w:t>
      </w:r>
    </w:p>
    <w:p w14:paraId="33162CA3" w14:textId="56FF7150" w:rsidR="00E649E7" w:rsidRPr="00141898" w:rsidRDefault="00E649E7" w:rsidP="000915BC">
      <w:pPr>
        <w:pStyle w:val="Style2"/>
        <w:rPr>
          <w:color w:val="000000" w:themeColor="text1"/>
          <w:sz w:val="20"/>
          <w:szCs w:val="20"/>
        </w:rPr>
      </w:pPr>
      <w:r w:rsidRPr="00141898">
        <w:rPr>
          <w:color w:val="000000" w:themeColor="text1"/>
          <w:sz w:val="20"/>
          <w:szCs w:val="20"/>
        </w:rPr>
        <w:t xml:space="preserve">Alex: </w:t>
      </w:r>
      <w:r w:rsidR="00240187" w:rsidRPr="00141898">
        <w:rPr>
          <w:color w:val="000000" w:themeColor="text1"/>
          <w:sz w:val="20"/>
          <w:szCs w:val="20"/>
        </w:rPr>
        <w:t>bye</w:t>
      </w:r>
      <w:r w:rsidR="00240187" w:rsidRPr="00141898">
        <w:rPr>
          <w:rFonts w:ascii="Segoe UI Emoji" w:eastAsia="Segoe UI Emoji" w:hAnsi="Segoe UI Emoji" w:cs="Segoe UI Emoji"/>
          <w:color w:val="000000" w:themeColor="text1"/>
          <w:sz w:val="20"/>
          <w:szCs w:val="20"/>
        </w:rPr>
        <w:t>🙂</w:t>
      </w:r>
    </w:p>
    <w:p w14:paraId="6C2D507A" w14:textId="7C4DCB5A" w:rsidR="00F64224" w:rsidRPr="00141898" w:rsidRDefault="00F64224" w:rsidP="000915BC">
      <w:pPr>
        <w:pStyle w:val="Style2"/>
        <w:rPr>
          <w:color w:val="000000" w:themeColor="text1"/>
          <w:sz w:val="20"/>
          <w:szCs w:val="20"/>
        </w:rPr>
      </w:pPr>
      <w:r w:rsidRPr="00141898">
        <w:rPr>
          <w:color w:val="000000" w:themeColor="text1"/>
          <w:sz w:val="20"/>
          <w:szCs w:val="20"/>
        </w:rPr>
        <w:t>Valt: bye</w:t>
      </w:r>
      <w:r w:rsidR="00240187" w:rsidRPr="00141898">
        <w:rPr>
          <w:rFonts w:ascii="Segoe UI Emoji" w:eastAsia="Segoe UI Emoji" w:hAnsi="Segoe UI Emoji" w:cs="Segoe UI Emoji"/>
          <w:color w:val="000000" w:themeColor="text1"/>
          <w:sz w:val="20"/>
          <w:szCs w:val="20"/>
        </w:rPr>
        <w:t>🙂</w:t>
      </w:r>
    </w:p>
    <w:p w14:paraId="21755A66" w14:textId="1139E63C" w:rsidR="00F64224" w:rsidRPr="00141898" w:rsidRDefault="00B35A5B" w:rsidP="000915BC">
      <w:pPr>
        <w:pStyle w:val="Style2"/>
        <w:rPr>
          <w:color w:val="000000" w:themeColor="text1"/>
          <w:sz w:val="20"/>
          <w:szCs w:val="20"/>
        </w:rPr>
      </w:pPr>
      <w:ins w:id="39" w:author="swathi" w:date="2021-10-04T14:08:00Z">
        <w:r>
          <w:rPr>
            <w:color w:val="000000" w:themeColor="text1"/>
            <w:sz w:val="20"/>
            <w:szCs w:val="20"/>
          </w:rPr>
          <w:t xml:space="preserve">Daniel </w:t>
        </w:r>
      </w:ins>
      <w:del w:id="40" w:author="swathi" w:date="2021-10-04T14:08:00Z">
        <w:r w:rsidR="00F64224" w:rsidRPr="00141898" w:rsidDel="00B35A5B">
          <w:rPr>
            <w:color w:val="000000" w:themeColor="text1"/>
            <w:sz w:val="20"/>
            <w:szCs w:val="20"/>
          </w:rPr>
          <w:delText xml:space="preserve">Michael </w:delText>
        </w:r>
      </w:del>
      <w:r w:rsidR="00F64224" w:rsidRPr="00141898">
        <w:rPr>
          <w:color w:val="000000" w:themeColor="text1"/>
          <w:sz w:val="20"/>
          <w:szCs w:val="20"/>
        </w:rPr>
        <w:t xml:space="preserve">and Trevor: </w:t>
      </w:r>
      <w:r w:rsidR="00240187" w:rsidRPr="00141898">
        <w:rPr>
          <w:color w:val="000000" w:themeColor="text1"/>
          <w:sz w:val="20"/>
          <w:szCs w:val="20"/>
        </w:rPr>
        <w:t>bye</w:t>
      </w:r>
      <w:r w:rsidR="00240187" w:rsidRPr="00141898">
        <w:rPr>
          <w:rFonts w:ascii="Segoe UI Emoji" w:eastAsia="Segoe UI Emoji" w:hAnsi="Segoe UI Emoji" w:cs="Segoe UI Emoji"/>
          <w:color w:val="000000" w:themeColor="text1"/>
          <w:sz w:val="20"/>
          <w:szCs w:val="20"/>
        </w:rPr>
        <w:t>🙃</w:t>
      </w:r>
    </w:p>
    <w:p w14:paraId="6669F5BD" w14:textId="236B7EEA" w:rsidR="00CA5FF1" w:rsidRPr="00141898" w:rsidRDefault="004706D6" w:rsidP="000915BC">
      <w:pPr>
        <w:pStyle w:val="Style2"/>
        <w:rPr>
          <w:color w:val="000000" w:themeColor="text1"/>
          <w:sz w:val="20"/>
          <w:szCs w:val="20"/>
        </w:rPr>
      </w:pPr>
      <w:r w:rsidRPr="00141898">
        <w:rPr>
          <w:color w:val="000000" w:themeColor="text1"/>
          <w:sz w:val="20"/>
          <w:szCs w:val="20"/>
        </w:rPr>
        <w:t xml:space="preserve">(The next day </w:t>
      </w:r>
      <w:r w:rsidR="003D5A3A" w:rsidRPr="00141898">
        <w:rPr>
          <w:color w:val="000000" w:themeColor="text1"/>
          <w:sz w:val="20"/>
          <w:szCs w:val="20"/>
        </w:rPr>
        <w:t>Alex</w:t>
      </w:r>
      <w:r w:rsidRPr="00141898">
        <w:rPr>
          <w:color w:val="000000" w:themeColor="text1"/>
          <w:sz w:val="20"/>
          <w:szCs w:val="20"/>
        </w:rPr>
        <w:t xml:space="preserve"> </w:t>
      </w:r>
      <w:r w:rsidR="005B1315" w:rsidRPr="00141898">
        <w:rPr>
          <w:color w:val="000000" w:themeColor="text1"/>
          <w:sz w:val="20"/>
          <w:szCs w:val="20"/>
        </w:rPr>
        <w:t xml:space="preserve">packs his </w:t>
      </w:r>
      <w:r w:rsidR="00837FB7" w:rsidRPr="00141898">
        <w:rPr>
          <w:color w:val="000000" w:themeColor="text1"/>
          <w:sz w:val="20"/>
          <w:szCs w:val="20"/>
        </w:rPr>
        <w:t>bag any goes to school)</w:t>
      </w:r>
    </w:p>
    <w:p w14:paraId="5CEBAED1" w14:textId="15A28AC8" w:rsidR="00837FB7" w:rsidRPr="00141898" w:rsidRDefault="007525A2" w:rsidP="000915BC">
      <w:pPr>
        <w:pStyle w:val="Style2"/>
        <w:rPr>
          <w:color w:val="000000" w:themeColor="text1"/>
          <w:sz w:val="20"/>
          <w:szCs w:val="20"/>
        </w:rPr>
      </w:pPr>
      <w:r w:rsidRPr="00141898">
        <w:rPr>
          <w:color w:val="000000" w:themeColor="text1"/>
          <w:sz w:val="20"/>
          <w:szCs w:val="20"/>
        </w:rPr>
        <w:t>Alex</w:t>
      </w:r>
      <w:r w:rsidR="00837FB7" w:rsidRPr="00141898">
        <w:rPr>
          <w:color w:val="000000" w:themeColor="text1"/>
          <w:sz w:val="20"/>
          <w:szCs w:val="20"/>
        </w:rPr>
        <w:t>: Bye mom</w:t>
      </w:r>
      <w:r w:rsidR="00881B8D" w:rsidRPr="00141898">
        <w:rPr>
          <w:color w:val="000000" w:themeColor="text1"/>
          <w:sz w:val="20"/>
          <w:szCs w:val="20"/>
        </w:rPr>
        <w:t>!</w:t>
      </w:r>
      <w:r w:rsidR="00240187" w:rsidRPr="00141898">
        <w:rPr>
          <w:rFonts w:ascii="Segoe UI Emoji" w:eastAsia="Segoe UI Emoji" w:hAnsi="Segoe UI Emoji" w:cs="Segoe UI Emoji"/>
          <w:color w:val="000000" w:themeColor="text1"/>
          <w:sz w:val="20"/>
          <w:szCs w:val="20"/>
        </w:rPr>
        <w:t>🤗</w:t>
      </w:r>
    </w:p>
    <w:p w14:paraId="62613D5A" w14:textId="1A3717C1" w:rsidR="00881B8D" w:rsidRPr="00141898" w:rsidRDefault="007525A2" w:rsidP="000915BC">
      <w:pPr>
        <w:pStyle w:val="Style2"/>
        <w:rPr>
          <w:color w:val="000000" w:themeColor="text1"/>
          <w:sz w:val="20"/>
          <w:szCs w:val="20"/>
        </w:rPr>
      </w:pPr>
      <w:r w:rsidRPr="00141898">
        <w:rPr>
          <w:color w:val="000000" w:themeColor="text1"/>
          <w:sz w:val="20"/>
          <w:szCs w:val="20"/>
        </w:rPr>
        <w:t>Alex</w:t>
      </w:r>
      <w:r w:rsidR="00881B8D" w:rsidRPr="00141898">
        <w:rPr>
          <w:color w:val="000000" w:themeColor="text1"/>
          <w:sz w:val="20"/>
          <w:szCs w:val="20"/>
        </w:rPr>
        <w:t xml:space="preserve">’s mom: get an A like every time you have an </w:t>
      </w:r>
      <w:r w:rsidR="00240187" w:rsidRPr="00141898">
        <w:rPr>
          <w:color w:val="000000" w:themeColor="text1"/>
          <w:sz w:val="20"/>
          <w:szCs w:val="20"/>
        </w:rPr>
        <w:t>test</w:t>
      </w:r>
      <w:r w:rsidR="00240187" w:rsidRPr="00141898">
        <w:rPr>
          <w:rFonts w:ascii="Segoe UI Emoji" w:eastAsia="Segoe UI Emoji" w:hAnsi="Segoe UI Emoji" w:cs="Segoe UI Emoji"/>
          <w:color w:val="000000" w:themeColor="text1"/>
          <w:sz w:val="20"/>
          <w:szCs w:val="20"/>
        </w:rPr>
        <w:t>😘</w:t>
      </w:r>
    </w:p>
    <w:p w14:paraId="4E1FBC78" w14:textId="2810553B" w:rsidR="00895497" w:rsidRPr="00141898" w:rsidRDefault="007525A2" w:rsidP="000915BC">
      <w:pPr>
        <w:pStyle w:val="Style2"/>
        <w:rPr>
          <w:color w:val="000000" w:themeColor="text1"/>
          <w:sz w:val="20"/>
          <w:szCs w:val="20"/>
        </w:rPr>
      </w:pPr>
      <w:r w:rsidRPr="00141898">
        <w:rPr>
          <w:color w:val="000000" w:themeColor="text1"/>
          <w:sz w:val="20"/>
          <w:szCs w:val="20"/>
        </w:rPr>
        <w:t>Alex</w:t>
      </w:r>
      <w:r w:rsidR="00895497" w:rsidRPr="00141898">
        <w:rPr>
          <w:color w:val="000000" w:themeColor="text1"/>
          <w:sz w:val="20"/>
          <w:szCs w:val="20"/>
        </w:rPr>
        <w:t xml:space="preserve">: ok, bye </w:t>
      </w:r>
      <w:r w:rsidR="00240187" w:rsidRPr="00141898">
        <w:rPr>
          <w:color w:val="000000" w:themeColor="text1"/>
          <w:sz w:val="20"/>
          <w:szCs w:val="20"/>
        </w:rPr>
        <w:t>mom</w:t>
      </w:r>
      <w:r w:rsidR="00240187" w:rsidRPr="00141898">
        <w:rPr>
          <w:rFonts w:ascii="Segoe UI Emoji" w:eastAsia="Segoe UI Emoji" w:hAnsi="Segoe UI Emoji" w:cs="Segoe UI Emoji"/>
          <w:color w:val="000000" w:themeColor="text1"/>
          <w:sz w:val="20"/>
          <w:szCs w:val="20"/>
        </w:rPr>
        <w:t>😘</w:t>
      </w:r>
    </w:p>
    <w:p w14:paraId="6C0B0756" w14:textId="79CD4F65" w:rsidR="00895497" w:rsidRPr="00141898" w:rsidRDefault="00895497" w:rsidP="000915BC">
      <w:pPr>
        <w:pStyle w:val="Style2"/>
        <w:rPr>
          <w:color w:val="000000" w:themeColor="text1"/>
          <w:sz w:val="20"/>
          <w:szCs w:val="20"/>
        </w:rPr>
      </w:pPr>
      <w:r w:rsidRPr="00141898">
        <w:rPr>
          <w:color w:val="000000" w:themeColor="text1"/>
          <w:sz w:val="20"/>
          <w:szCs w:val="20"/>
        </w:rPr>
        <w:t xml:space="preserve">(The test has started, kick asked </w:t>
      </w:r>
      <w:r w:rsidR="003D5A3A" w:rsidRPr="00141898">
        <w:rPr>
          <w:color w:val="000000" w:themeColor="text1"/>
          <w:sz w:val="20"/>
          <w:szCs w:val="20"/>
        </w:rPr>
        <w:t>Alex</w:t>
      </w:r>
      <w:r w:rsidRPr="00141898">
        <w:rPr>
          <w:color w:val="000000" w:themeColor="text1"/>
          <w:sz w:val="20"/>
          <w:szCs w:val="20"/>
        </w:rPr>
        <w:t xml:space="preserve"> for the pen if he has finished because kick’s pen ink was </w:t>
      </w:r>
      <w:r w:rsidR="001E22C7" w:rsidRPr="00141898">
        <w:rPr>
          <w:color w:val="000000" w:themeColor="text1"/>
          <w:sz w:val="20"/>
          <w:szCs w:val="20"/>
        </w:rPr>
        <w:t>over,</w:t>
      </w:r>
    </w:p>
    <w:p w14:paraId="0E4FB4AA" w14:textId="74B1096A" w:rsidR="00895497" w:rsidRPr="00141898" w:rsidRDefault="00895497" w:rsidP="000915BC">
      <w:pPr>
        <w:pStyle w:val="Style2"/>
        <w:rPr>
          <w:color w:val="000000" w:themeColor="text1"/>
          <w:sz w:val="20"/>
          <w:szCs w:val="20"/>
        </w:rPr>
      </w:pPr>
      <w:r w:rsidRPr="00141898">
        <w:rPr>
          <w:color w:val="000000" w:themeColor="text1"/>
          <w:sz w:val="20"/>
          <w:szCs w:val="20"/>
        </w:rPr>
        <w:t>The next day every one have gone to school)</w:t>
      </w:r>
    </w:p>
    <w:p w14:paraId="24C3A577" w14:textId="394FBE51" w:rsidR="00162837" w:rsidRPr="00141898" w:rsidRDefault="004F000A" w:rsidP="000915BC">
      <w:pPr>
        <w:pStyle w:val="Style2"/>
        <w:rPr>
          <w:color w:val="000000" w:themeColor="text1"/>
          <w:sz w:val="20"/>
          <w:szCs w:val="20"/>
        </w:rPr>
      </w:pPr>
      <w:r w:rsidRPr="00141898">
        <w:rPr>
          <w:color w:val="000000" w:themeColor="text1"/>
          <w:sz w:val="20"/>
          <w:szCs w:val="20"/>
        </w:rPr>
        <w:t>Class teacher:</w:t>
      </w:r>
      <w:r w:rsidR="00E273A7" w:rsidRPr="00141898">
        <w:rPr>
          <w:color w:val="000000" w:themeColor="text1"/>
          <w:sz w:val="20"/>
          <w:szCs w:val="20"/>
        </w:rPr>
        <w:t xml:space="preserve"> </w:t>
      </w:r>
      <w:r w:rsidR="00162837" w:rsidRPr="00141898">
        <w:rPr>
          <w:color w:val="000000" w:themeColor="text1"/>
          <w:sz w:val="20"/>
          <w:szCs w:val="20"/>
        </w:rPr>
        <w:t xml:space="preserve">kick got 85%, </w:t>
      </w:r>
      <w:r w:rsidR="003D5A3A" w:rsidRPr="00141898">
        <w:rPr>
          <w:color w:val="000000" w:themeColor="text1"/>
          <w:sz w:val="20"/>
          <w:szCs w:val="20"/>
        </w:rPr>
        <w:t>Valt</w:t>
      </w:r>
      <w:r w:rsidR="00162837" w:rsidRPr="00141898">
        <w:rPr>
          <w:color w:val="000000" w:themeColor="text1"/>
          <w:sz w:val="20"/>
          <w:szCs w:val="20"/>
        </w:rPr>
        <w:t xml:space="preserve"> 100%</w:t>
      </w:r>
      <w:r w:rsidR="003969A1" w:rsidRPr="00141898">
        <w:rPr>
          <w:color w:val="000000" w:themeColor="text1"/>
          <w:sz w:val="20"/>
          <w:szCs w:val="20"/>
        </w:rPr>
        <w:t xml:space="preserve">, Anthony got 65%, </w:t>
      </w:r>
      <w:r w:rsidR="00385150" w:rsidRPr="00141898">
        <w:rPr>
          <w:color w:val="000000" w:themeColor="text1"/>
          <w:sz w:val="20"/>
          <w:szCs w:val="20"/>
        </w:rPr>
        <w:t>Brock got 70</w:t>
      </w:r>
      <w:r w:rsidR="00700223" w:rsidRPr="00141898">
        <w:rPr>
          <w:color w:val="000000" w:themeColor="text1"/>
          <w:sz w:val="20"/>
          <w:szCs w:val="20"/>
        </w:rPr>
        <w:t xml:space="preserve">%, </w:t>
      </w:r>
      <w:ins w:id="41" w:author="swathi" w:date="2021-10-04T14:08:00Z">
        <w:r w:rsidR="00B35A5B">
          <w:rPr>
            <w:color w:val="000000" w:themeColor="text1"/>
            <w:sz w:val="20"/>
            <w:szCs w:val="20"/>
          </w:rPr>
          <w:t xml:space="preserve">Daniel </w:t>
        </w:r>
      </w:ins>
      <w:del w:id="42" w:author="swathi" w:date="2021-10-04T14:08:00Z">
        <w:r w:rsidR="00700223" w:rsidRPr="00141898" w:rsidDel="00B35A5B">
          <w:rPr>
            <w:color w:val="000000" w:themeColor="text1"/>
            <w:sz w:val="20"/>
            <w:szCs w:val="20"/>
          </w:rPr>
          <w:delText xml:space="preserve">Michael </w:delText>
        </w:r>
      </w:del>
      <w:r w:rsidR="00700223" w:rsidRPr="00141898">
        <w:rPr>
          <w:color w:val="000000" w:themeColor="text1"/>
          <w:sz w:val="20"/>
          <w:szCs w:val="20"/>
        </w:rPr>
        <w:t xml:space="preserve">got </w:t>
      </w:r>
      <w:r w:rsidR="00437B45" w:rsidRPr="00141898">
        <w:rPr>
          <w:color w:val="000000" w:themeColor="text1"/>
          <w:sz w:val="20"/>
          <w:szCs w:val="20"/>
        </w:rPr>
        <w:t>90%,</w:t>
      </w:r>
      <w:r w:rsidR="00240187" w:rsidRPr="00141898">
        <w:rPr>
          <w:rFonts w:ascii="Segoe UI Emoji" w:eastAsia="Segoe UI Emoji" w:hAnsi="Segoe UI Emoji" w:cs="Segoe UI Emoji"/>
          <w:color w:val="000000" w:themeColor="text1"/>
          <w:sz w:val="20"/>
          <w:szCs w:val="20"/>
        </w:rPr>
        <w:t>😐</w:t>
      </w:r>
    </w:p>
    <w:p w14:paraId="0C64C5CB" w14:textId="2253D1F0" w:rsidR="00437B45" w:rsidRPr="00141898" w:rsidRDefault="00437B45" w:rsidP="000915BC">
      <w:pPr>
        <w:pStyle w:val="Style2"/>
        <w:rPr>
          <w:color w:val="000000" w:themeColor="text1"/>
          <w:sz w:val="20"/>
          <w:szCs w:val="20"/>
        </w:rPr>
      </w:pPr>
      <w:r w:rsidRPr="00141898">
        <w:rPr>
          <w:color w:val="000000" w:themeColor="text1"/>
          <w:sz w:val="20"/>
          <w:szCs w:val="20"/>
        </w:rPr>
        <w:t>(</w:t>
      </w:r>
      <w:r w:rsidR="002E6557" w:rsidRPr="00141898">
        <w:rPr>
          <w:color w:val="000000" w:themeColor="text1"/>
          <w:sz w:val="20"/>
          <w:szCs w:val="20"/>
        </w:rPr>
        <w:t>Alex</w:t>
      </w:r>
      <w:r w:rsidRPr="00141898">
        <w:rPr>
          <w:color w:val="000000" w:themeColor="text1"/>
          <w:sz w:val="20"/>
          <w:szCs w:val="20"/>
        </w:rPr>
        <w:t xml:space="preserve"> was thinking how much he would </w:t>
      </w:r>
      <w:r w:rsidR="001A3A9B" w:rsidRPr="00141898">
        <w:rPr>
          <w:color w:val="000000" w:themeColor="text1"/>
          <w:sz w:val="20"/>
          <w:szCs w:val="20"/>
        </w:rPr>
        <w:t>score this time)</w:t>
      </w:r>
    </w:p>
    <w:p w14:paraId="263D2A54" w14:textId="7E5388A5" w:rsidR="001A3A9B" w:rsidRPr="00141898" w:rsidRDefault="001A3A9B" w:rsidP="000915BC">
      <w:pPr>
        <w:pStyle w:val="Style2"/>
        <w:rPr>
          <w:color w:val="000000" w:themeColor="text1"/>
          <w:sz w:val="20"/>
          <w:szCs w:val="20"/>
        </w:rPr>
      </w:pPr>
      <w:r w:rsidRPr="00141898">
        <w:rPr>
          <w:color w:val="000000" w:themeColor="text1"/>
          <w:sz w:val="20"/>
          <w:szCs w:val="20"/>
        </w:rPr>
        <w:t xml:space="preserve">Class teacher: </w:t>
      </w:r>
      <w:r w:rsidR="000D0726" w:rsidRPr="00141898">
        <w:rPr>
          <w:color w:val="000000" w:themeColor="text1"/>
          <w:sz w:val="20"/>
          <w:szCs w:val="20"/>
        </w:rPr>
        <w:t>Alex!</w:t>
      </w:r>
      <w:r w:rsidR="00F80DE6" w:rsidRPr="00141898">
        <w:rPr>
          <w:rFonts w:ascii="Segoe UI Emoji" w:eastAsia="Segoe UI Emoji" w:hAnsi="Segoe UI Emoji" w:cs="Segoe UI Emoji"/>
          <w:color w:val="000000" w:themeColor="text1"/>
          <w:sz w:val="20"/>
          <w:szCs w:val="20"/>
        </w:rPr>
        <w:t>😠</w:t>
      </w:r>
    </w:p>
    <w:p w14:paraId="3D2725A2" w14:textId="00E578AF" w:rsidR="001A3A9B" w:rsidRPr="00141898" w:rsidRDefault="000D0726" w:rsidP="000915BC">
      <w:pPr>
        <w:pStyle w:val="Style2"/>
        <w:rPr>
          <w:color w:val="000000" w:themeColor="text1"/>
          <w:sz w:val="20"/>
          <w:szCs w:val="20"/>
        </w:rPr>
      </w:pPr>
      <w:r w:rsidRPr="00141898">
        <w:rPr>
          <w:color w:val="000000" w:themeColor="text1"/>
          <w:sz w:val="20"/>
          <w:szCs w:val="20"/>
        </w:rPr>
        <w:t>Alex</w:t>
      </w:r>
      <w:r w:rsidR="001A3A9B" w:rsidRPr="00141898">
        <w:rPr>
          <w:color w:val="000000" w:themeColor="text1"/>
          <w:sz w:val="20"/>
          <w:szCs w:val="20"/>
        </w:rPr>
        <w:t>: Yes sir!</w:t>
      </w:r>
      <w:r w:rsidR="00F80DE6" w:rsidRPr="00141898">
        <w:rPr>
          <w:rFonts w:ascii="Segoe UI Emoji" w:eastAsia="Segoe UI Emoji" w:hAnsi="Segoe UI Emoji" w:cs="Segoe UI Emoji"/>
          <w:color w:val="000000" w:themeColor="text1"/>
          <w:sz w:val="20"/>
          <w:szCs w:val="20"/>
        </w:rPr>
        <w:t>😰</w:t>
      </w:r>
    </w:p>
    <w:p w14:paraId="377D8BAC" w14:textId="5A1F6152" w:rsidR="001A3A9B" w:rsidRPr="00141898" w:rsidRDefault="000C5661" w:rsidP="000915BC">
      <w:pPr>
        <w:pStyle w:val="Style2"/>
        <w:rPr>
          <w:color w:val="000000" w:themeColor="text1"/>
          <w:sz w:val="20"/>
          <w:szCs w:val="20"/>
        </w:rPr>
      </w:pPr>
      <w:r w:rsidRPr="00141898">
        <w:rPr>
          <w:color w:val="000000" w:themeColor="text1"/>
          <w:sz w:val="20"/>
          <w:szCs w:val="20"/>
        </w:rPr>
        <w:t xml:space="preserve">Teacher: I can’t still </w:t>
      </w:r>
      <w:r w:rsidR="006E3ABD" w:rsidRPr="00141898">
        <w:rPr>
          <w:color w:val="000000" w:themeColor="text1"/>
          <w:sz w:val="20"/>
          <w:szCs w:val="20"/>
        </w:rPr>
        <w:t>read between lines! There</w:t>
      </w:r>
      <w:r w:rsidR="001B7CA9" w:rsidRPr="00141898">
        <w:rPr>
          <w:color w:val="000000" w:themeColor="text1"/>
          <w:sz w:val="20"/>
          <w:szCs w:val="20"/>
        </w:rPr>
        <w:t xml:space="preserve"> is nothing but a blank paper!</w:t>
      </w:r>
      <w:r w:rsidR="00F80DE6" w:rsidRPr="00141898">
        <w:rPr>
          <w:rFonts w:ascii="Segoe UI Emoji" w:eastAsia="Segoe UI Emoji" w:hAnsi="Segoe UI Emoji" w:cs="Segoe UI Emoji"/>
          <w:color w:val="000000" w:themeColor="text1"/>
          <w:sz w:val="20"/>
          <w:szCs w:val="20"/>
        </w:rPr>
        <w:t>😠😡</w:t>
      </w:r>
    </w:p>
    <w:p w14:paraId="7E13AB7C" w14:textId="1F57199A" w:rsidR="001B7CA9" w:rsidRPr="00141898" w:rsidRDefault="000D0726" w:rsidP="000915BC">
      <w:pPr>
        <w:pStyle w:val="Style2"/>
        <w:rPr>
          <w:color w:val="000000" w:themeColor="text1"/>
          <w:sz w:val="20"/>
          <w:szCs w:val="20"/>
        </w:rPr>
      </w:pPr>
      <w:r w:rsidRPr="00141898">
        <w:rPr>
          <w:color w:val="000000" w:themeColor="text1"/>
          <w:sz w:val="20"/>
          <w:szCs w:val="20"/>
        </w:rPr>
        <w:t>Alex</w:t>
      </w:r>
      <w:r w:rsidR="001B7CA9" w:rsidRPr="00141898">
        <w:rPr>
          <w:color w:val="000000" w:themeColor="text1"/>
          <w:sz w:val="20"/>
          <w:szCs w:val="20"/>
        </w:rPr>
        <w:t>:</w:t>
      </w:r>
      <w:r w:rsidR="00AD7C29" w:rsidRPr="00141898">
        <w:rPr>
          <w:color w:val="000000" w:themeColor="text1"/>
          <w:sz w:val="20"/>
          <w:szCs w:val="20"/>
        </w:rPr>
        <w:t xml:space="preserve"> </w:t>
      </w:r>
      <w:r w:rsidR="001B7CA9" w:rsidRPr="00141898">
        <w:rPr>
          <w:color w:val="000000" w:themeColor="text1"/>
          <w:sz w:val="20"/>
          <w:szCs w:val="20"/>
        </w:rPr>
        <w:t>huh!</w:t>
      </w:r>
      <w:r w:rsidR="00D17B57" w:rsidRPr="00141898">
        <w:rPr>
          <w:rFonts w:ascii="Segoe UI Emoji" w:eastAsia="Segoe UI Emoji" w:hAnsi="Segoe UI Emoji" w:cs="Segoe UI Emoji"/>
          <w:color w:val="000000" w:themeColor="text1"/>
          <w:sz w:val="20"/>
          <w:szCs w:val="20"/>
        </w:rPr>
        <w:t>😮</w:t>
      </w:r>
    </w:p>
    <w:p w14:paraId="3BAE8D22" w14:textId="51E70A79" w:rsidR="003D5A3A" w:rsidRPr="00141898" w:rsidRDefault="00DB3FEE" w:rsidP="000915BC">
      <w:pPr>
        <w:pStyle w:val="Style2"/>
        <w:rPr>
          <w:color w:val="000000" w:themeColor="text1"/>
          <w:sz w:val="20"/>
          <w:szCs w:val="20"/>
        </w:rPr>
      </w:pPr>
      <w:r w:rsidRPr="00141898">
        <w:rPr>
          <w:color w:val="000000" w:themeColor="text1"/>
          <w:sz w:val="20"/>
          <w:szCs w:val="20"/>
        </w:rPr>
        <w:t>(</w:t>
      </w:r>
      <w:r w:rsidR="00451119" w:rsidRPr="00141898">
        <w:rPr>
          <w:color w:val="000000" w:themeColor="text1"/>
          <w:sz w:val="20"/>
          <w:szCs w:val="20"/>
        </w:rPr>
        <w:t xml:space="preserve">He </w:t>
      </w:r>
      <w:r w:rsidR="00D408EC" w:rsidRPr="00141898">
        <w:rPr>
          <w:color w:val="000000" w:themeColor="text1"/>
          <w:sz w:val="20"/>
          <w:szCs w:val="20"/>
        </w:rPr>
        <w:t xml:space="preserve">goes to </w:t>
      </w:r>
      <w:r w:rsidR="00EC22E9" w:rsidRPr="00141898">
        <w:rPr>
          <w:color w:val="000000" w:themeColor="text1"/>
          <w:sz w:val="20"/>
          <w:szCs w:val="20"/>
        </w:rPr>
        <w:t>Valt</w:t>
      </w:r>
      <w:r w:rsidR="00D408EC" w:rsidRPr="00141898">
        <w:rPr>
          <w:color w:val="000000" w:themeColor="text1"/>
          <w:sz w:val="20"/>
          <w:szCs w:val="20"/>
        </w:rPr>
        <w:t>)</w:t>
      </w:r>
    </w:p>
    <w:p w14:paraId="0060502F" w14:textId="2622C7C8" w:rsidR="00D408EC" w:rsidRPr="00141898" w:rsidRDefault="00403890" w:rsidP="000915BC">
      <w:pPr>
        <w:pStyle w:val="Style2"/>
        <w:rPr>
          <w:color w:val="000000" w:themeColor="text1"/>
          <w:sz w:val="20"/>
          <w:szCs w:val="20"/>
        </w:rPr>
      </w:pPr>
      <w:r w:rsidRPr="00141898">
        <w:rPr>
          <w:color w:val="000000" w:themeColor="text1"/>
          <w:sz w:val="20"/>
          <w:szCs w:val="20"/>
        </w:rPr>
        <w:t>Alex:</w:t>
      </w:r>
      <w:r w:rsidR="00D26843" w:rsidRPr="00141898">
        <w:rPr>
          <w:color w:val="000000" w:themeColor="text1"/>
          <w:sz w:val="20"/>
          <w:szCs w:val="20"/>
        </w:rPr>
        <w:t xml:space="preserve"> </w:t>
      </w:r>
      <w:r w:rsidR="00EC22E9" w:rsidRPr="00141898">
        <w:rPr>
          <w:color w:val="000000" w:themeColor="text1"/>
          <w:sz w:val="20"/>
          <w:szCs w:val="20"/>
        </w:rPr>
        <w:t>Valt</w:t>
      </w:r>
      <w:r w:rsidR="00D26843" w:rsidRPr="00141898">
        <w:rPr>
          <w:color w:val="000000" w:themeColor="text1"/>
          <w:sz w:val="20"/>
          <w:szCs w:val="20"/>
        </w:rPr>
        <w:t xml:space="preserve"> can you give me </w:t>
      </w:r>
      <w:r w:rsidR="008E4337" w:rsidRPr="00141898">
        <w:rPr>
          <w:color w:val="000000" w:themeColor="text1"/>
          <w:sz w:val="20"/>
          <w:szCs w:val="20"/>
        </w:rPr>
        <w:t>anywhere door?</w:t>
      </w:r>
      <w:r w:rsidR="00D17B57" w:rsidRPr="00141898">
        <w:rPr>
          <w:rFonts w:ascii="Segoe UI Emoji" w:eastAsia="Segoe UI Emoji" w:hAnsi="Segoe UI Emoji" w:cs="Segoe UI Emoji"/>
          <w:color w:val="000000" w:themeColor="text1"/>
          <w:sz w:val="20"/>
          <w:szCs w:val="20"/>
        </w:rPr>
        <w:t>😅</w:t>
      </w:r>
    </w:p>
    <w:p w14:paraId="064CFADB" w14:textId="7F6378EB" w:rsidR="008E4337" w:rsidRPr="00141898" w:rsidRDefault="00295033" w:rsidP="000915BC">
      <w:pPr>
        <w:pStyle w:val="Style2"/>
        <w:rPr>
          <w:color w:val="000000" w:themeColor="text1"/>
          <w:sz w:val="20"/>
          <w:szCs w:val="20"/>
        </w:rPr>
      </w:pPr>
      <w:r w:rsidRPr="00141898">
        <w:rPr>
          <w:color w:val="000000" w:themeColor="text1"/>
          <w:sz w:val="20"/>
          <w:szCs w:val="20"/>
        </w:rPr>
        <w:t xml:space="preserve">Valt: sure, but you got an egg and if your mom knows it she will </w:t>
      </w:r>
      <w:r w:rsidR="00F64A34" w:rsidRPr="00141898">
        <w:rPr>
          <w:color w:val="000000" w:themeColor="text1"/>
          <w:sz w:val="20"/>
          <w:szCs w:val="20"/>
        </w:rPr>
        <w:t>beat you with an egg!</w:t>
      </w:r>
      <w:r w:rsidR="00D17B57" w:rsidRPr="00141898">
        <w:rPr>
          <w:rFonts w:ascii="Segoe UI Emoji" w:eastAsia="Segoe UI Emoji" w:hAnsi="Segoe UI Emoji" w:cs="Segoe UI Emoji"/>
          <w:color w:val="000000" w:themeColor="text1"/>
          <w:sz w:val="20"/>
          <w:szCs w:val="20"/>
        </w:rPr>
        <w:t>😕</w:t>
      </w:r>
    </w:p>
    <w:p w14:paraId="3CA835AE" w14:textId="487CAD1E" w:rsidR="00E436DC" w:rsidRPr="00141898" w:rsidRDefault="00E436DC" w:rsidP="000915BC">
      <w:pPr>
        <w:pStyle w:val="Style2"/>
        <w:rPr>
          <w:color w:val="000000" w:themeColor="text1"/>
          <w:sz w:val="20"/>
          <w:szCs w:val="20"/>
        </w:rPr>
      </w:pPr>
      <w:r w:rsidRPr="00141898">
        <w:rPr>
          <w:color w:val="000000" w:themeColor="text1"/>
          <w:sz w:val="20"/>
          <w:szCs w:val="20"/>
        </w:rPr>
        <w:t xml:space="preserve">Alex: uh, ok, I will get a better </w:t>
      </w:r>
      <w:r w:rsidR="00677D52" w:rsidRPr="00141898">
        <w:rPr>
          <w:color w:val="000000" w:themeColor="text1"/>
          <w:sz w:val="20"/>
          <w:szCs w:val="20"/>
        </w:rPr>
        <w:t>score</w:t>
      </w:r>
      <w:r w:rsidR="00677D52" w:rsidRPr="00141898">
        <w:rPr>
          <w:rFonts w:ascii="Segoe UI Emoji" w:eastAsia="Segoe UI Emoji" w:hAnsi="Segoe UI Emoji" w:cs="Segoe UI Emoji"/>
          <w:color w:val="000000" w:themeColor="text1"/>
          <w:sz w:val="20"/>
          <w:szCs w:val="20"/>
        </w:rPr>
        <w:t>😅</w:t>
      </w:r>
    </w:p>
    <w:p w14:paraId="1C201FE4" w14:textId="48CABFD9" w:rsidR="00E436DC" w:rsidRPr="00141898" w:rsidRDefault="00E436DC" w:rsidP="000915BC">
      <w:pPr>
        <w:pStyle w:val="Style2"/>
        <w:rPr>
          <w:color w:val="000000" w:themeColor="text1"/>
          <w:sz w:val="20"/>
          <w:szCs w:val="20"/>
        </w:rPr>
      </w:pPr>
      <w:r w:rsidRPr="00141898">
        <w:rPr>
          <w:color w:val="000000" w:themeColor="text1"/>
          <w:sz w:val="20"/>
          <w:szCs w:val="20"/>
        </w:rPr>
        <w:t>Valt:</w:t>
      </w:r>
      <w:r w:rsidR="00D007BA" w:rsidRPr="00141898">
        <w:rPr>
          <w:color w:val="000000" w:themeColor="text1"/>
          <w:sz w:val="20"/>
          <w:szCs w:val="20"/>
        </w:rPr>
        <w:t xml:space="preserve"> an egg if you don’t study!</w:t>
      </w:r>
      <w:r w:rsidR="007B4EDE" w:rsidRPr="00141898">
        <w:rPr>
          <w:rFonts w:ascii="Segoe UI Emoji" w:eastAsia="Segoe UI Emoji" w:hAnsi="Segoe UI Emoji" w:cs="Segoe UI Emoji"/>
          <w:color w:val="000000" w:themeColor="text1"/>
          <w:sz w:val="20"/>
          <w:szCs w:val="20"/>
        </w:rPr>
        <w:t>🤨</w:t>
      </w:r>
    </w:p>
    <w:p w14:paraId="4F63D1A2" w14:textId="1C0361C7" w:rsidR="00D007BA" w:rsidRPr="00141898" w:rsidRDefault="00D007BA" w:rsidP="000915BC">
      <w:pPr>
        <w:pStyle w:val="Style2"/>
        <w:rPr>
          <w:color w:val="000000" w:themeColor="text1"/>
          <w:sz w:val="20"/>
          <w:szCs w:val="20"/>
        </w:rPr>
      </w:pPr>
      <w:r w:rsidRPr="00141898">
        <w:rPr>
          <w:color w:val="000000" w:themeColor="text1"/>
          <w:sz w:val="20"/>
          <w:szCs w:val="20"/>
        </w:rPr>
        <w:t>Alex: ok bye!</w:t>
      </w:r>
      <w:r w:rsidR="007B4EDE" w:rsidRPr="00141898">
        <w:rPr>
          <w:rFonts w:ascii="Segoe UI Emoji" w:eastAsia="Segoe UI Emoji" w:hAnsi="Segoe UI Emoji" w:cs="Segoe UI Emoji"/>
          <w:color w:val="000000" w:themeColor="text1"/>
          <w:sz w:val="20"/>
          <w:szCs w:val="20"/>
        </w:rPr>
        <w:t>😅</w:t>
      </w:r>
    </w:p>
    <w:p w14:paraId="739702F2" w14:textId="52D04C13" w:rsidR="00D007BA" w:rsidRPr="00141898" w:rsidRDefault="008A0481" w:rsidP="000915BC">
      <w:pPr>
        <w:pStyle w:val="Style2"/>
        <w:rPr>
          <w:color w:val="000000" w:themeColor="text1"/>
          <w:sz w:val="20"/>
          <w:szCs w:val="20"/>
        </w:rPr>
      </w:pPr>
      <w:r w:rsidRPr="00141898">
        <w:rPr>
          <w:color w:val="000000" w:themeColor="text1"/>
          <w:sz w:val="20"/>
          <w:szCs w:val="20"/>
        </w:rPr>
        <w:t>Valt: wait! Uh where is he going?</w:t>
      </w:r>
      <w:r w:rsidR="007B4EDE" w:rsidRPr="00141898">
        <w:rPr>
          <w:rFonts w:ascii="Segoe UI Emoji" w:eastAsia="Segoe UI Emoji" w:hAnsi="Segoe UI Emoji" w:cs="Segoe UI Emoji"/>
          <w:color w:val="000000" w:themeColor="text1"/>
          <w:sz w:val="20"/>
          <w:szCs w:val="20"/>
        </w:rPr>
        <w:t>🤨</w:t>
      </w:r>
    </w:p>
    <w:p w14:paraId="6E8FF11E" w14:textId="3DA40D46" w:rsidR="00AB2906" w:rsidRPr="00141898" w:rsidRDefault="008A0481" w:rsidP="000915BC">
      <w:pPr>
        <w:pStyle w:val="Style2"/>
        <w:rPr>
          <w:color w:val="000000" w:themeColor="text1"/>
          <w:sz w:val="20"/>
          <w:szCs w:val="20"/>
        </w:rPr>
      </w:pPr>
      <w:r w:rsidRPr="00141898">
        <w:rPr>
          <w:color w:val="000000" w:themeColor="text1"/>
          <w:sz w:val="20"/>
          <w:szCs w:val="20"/>
        </w:rPr>
        <w:t xml:space="preserve">(Alex uses it in a </w:t>
      </w:r>
      <w:r w:rsidR="00EC22E9" w:rsidRPr="00141898">
        <w:rPr>
          <w:color w:val="000000" w:themeColor="text1"/>
          <w:sz w:val="20"/>
          <w:szCs w:val="20"/>
        </w:rPr>
        <w:t>lonely</w:t>
      </w:r>
      <w:r w:rsidRPr="00141898">
        <w:rPr>
          <w:color w:val="000000" w:themeColor="text1"/>
          <w:sz w:val="20"/>
          <w:szCs w:val="20"/>
        </w:rPr>
        <w:t xml:space="preserve"> </w:t>
      </w:r>
      <w:r w:rsidR="009D533A" w:rsidRPr="00141898">
        <w:rPr>
          <w:color w:val="000000" w:themeColor="text1"/>
          <w:sz w:val="20"/>
          <w:szCs w:val="20"/>
        </w:rPr>
        <w:t>place</w:t>
      </w:r>
      <w:r w:rsidRPr="00141898">
        <w:rPr>
          <w:color w:val="000000" w:themeColor="text1"/>
          <w:sz w:val="20"/>
          <w:szCs w:val="20"/>
        </w:rPr>
        <w:t xml:space="preserve"> </w:t>
      </w:r>
      <w:r w:rsidR="00400ADC" w:rsidRPr="00141898">
        <w:rPr>
          <w:color w:val="000000" w:themeColor="text1"/>
          <w:sz w:val="20"/>
          <w:szCs w:val="20"/>
        </w:rPr>
        <w:t xml:space="preserve">and goes to mount </w:t>
      </w:r>
      <w:r w:rsidR="002F12C4" w:rsidRPr="00141898">
        <w:rPr>
          <w:color w:val="000000" w:themeColor="text1"/>
          <w:sz w:val="20"/>
          <w:szCs w:val="20"/>
        </w:rPr>
        <w:t>fungi</w:t>
      </w:r>
      <w:r w:rsidR="00400ADC" w:rsidRPr="00141898">
        <w:rPr>
          <w:color w:val="000000" w:themeColor="text1"/>
          <w:sz w:val="20"/>
          <w:szCs w:val="20"/>
        </w:rPr>
        <w:t xml:space="preserve">, there he dogs a hole and </w:t>
      </w:r>
      <w:r w:rsidR="00AB2906" w:rsidRPr="00141898">
        <w:rPr>
          <w:color w:val="000000" w:themeColor="text1"/>
          <w:sz w:val="20"/>
          <w:szCs w:val="20"/>
        </w:rPr>
        <w:t xml:space="preserve">buries the </w:t>
      </w:r>
      <w:r w:rsidR="004160BF" w:rsidRPr="00141898">
        <w:rPr>
          <w:color w:val="000000" w:themeColor="text1"/>
          <w:sz w:val="20"/>
          <w:szCs w:val="20"/>
        </w:rPr>
        <w:t>paper,</w:t>
      </w:r>
      <w:r w:rsidR="000673C3" w:rsidRPr="00141898">
        <w:rPr>
          <w:color w:val="000000" w:themeColor="text1"/>
          <w:sz w:val="20"/>
          <w:szCs w:val="20"/>
        </w:rPr>
        <w:t xml:space="preserve"> </w:t>
      </w:r>
      <w:r w:rsidR="005F44F5" w:rsidRPr="00141898">
        <w:rPr>
          <w:color w:val="000000" w:themeColor="text1"/>
          <w:sz w:val="20"/>
          <w:szCs w:val="20"/>
        </w:rPr>
        <w:t>he sees something, he returned</w:t>
      </w:r>
      <w:r w:rsidR="000673C3" w:rsidRPr="00141898">
        <w:rPr>
          <w:color w:val="000000" w:themeColor="text1"/>
          <w:sz w:val="20"/>
          <w:szCs w:val="20"/>
        </w:rPr>
        <w:t xml:space="preserve"> </w:t>
      </w:r>
      <w:r w:rsidR="005F44F5" w:rsidRPr="00141898">
        <w:rPr>
          <w:color w:val="000000" w:themeColor="text1"/>
          <w:sz w:val="20"/>
          <w:szCs w:val="20"/>
        </w:rPr>
        <w:t>home</w:t>
      </w:r>
    </w:p>
    <w:p w14:paraId="0444CE98" w14:textId="75F72A39" w:rsidR="00AB2906" w:rsidRPr="00141898" w:rsidRDefault="003E37F4" w:rsidP="000915BC">
      <w:pPr>
        <w:pStyle w:val="Style2"/>
        <w:rPr>
          <w:color w:val="000000" w:themeColor="text1"/>
          <w:sz w:val="20"/>
          <w:szCs w:val="20"/>
        </w:rPr>
      </w:pPr>
      <w:r w:rsidRPr="00141898">
        <w:rPr>
          <w:color w:val="000000" w:themeColor="text1"/>
          <w:sz w:val="20"/>
          <w:szCs w:val="20"/>
        </w:rPr>
        <w:t>Alex( very tired and happy)</w:t>
      </w:r>
      <w:r w:rsidR="001E178C" w:rsidRPr="00141898">
        <w:rPr>
          <w:color w:val="000000" w:themeColor="text1"/>
          <w:sz w:val="20"/>
          <w:szCs w:val="20"/>
        </w:rPr>
        <w:t>: I finally did it!</w:t>
      </w:r>
      <w:r w:rsidR="0025366B" w:rsidRPr="00141898">
        <w:rPr>
          <w:rFonts w:ascii="Segoe UI Emoji" w:eastAsia="Segoe UI Emoji" w:hAnsi="Segoe UI Emoji" w:cs="Segoe UI Emoji"/>
          <w:color w:val="000000" w:themeColor="text1"/>
          <w:sz w:val="20"/>
          <w:szCs w:val="20"/>
        </w:rPr>
        <w:t>😅</w:t>
      </w:r>
    </w:p>
    <w:p w14:paraId="2925CB0A" w14:textId="7A60FDD7" w:rsidR="001E178C" w:rsidRPr="00141898" w:rsidRDefault="001E178C" w:rsidP="000915BC">
      <w:pPr>
        <w:pStyle w:val="Style2"/>
        <w:rPr>
          <w:color w:val="000000" w:themeColor="text1"/>
          <w:sz w:val="20"/>
          <w:szCs w:val="20"/>
        </w:rPr>
      </w:pPr>
      <w:r w:rsidRPr="00141898">
        <w:rPr>
          <w:color w:val="000000" w:themeColor="text1"/>
          <w:sz w:val="20"/>
          <w:szCs w:val="20"/>
        </w:rPr>
        <w:t>Alex’s mom(hearing his shouting)</w:t>
      </w:r>
      <w:r w:rsidR="004160BF" w:rsidRPr="00141898">
        <w:rPr>
          <w:color w:val="000000" w:themeColor="text1"/>
          <w:sz w:val="20"/>
          <w:szCs w:val="20"/>
        </w:rPr>
        <w:t xml:space="preserve">: </w:t>
      </w:r>
      <w:r w:rsidR="002F12C4" w:rsidRPr="00141898">
        <w:rPr>
          <w:color w:val="000000" w:themeColor="text1"/>
          <w:sz w:val="20"/>
          <w:szCs w:val="20"/>
        </w:rPr>
        <w:t>Alex</w:t>
      </w:r>
      <w:r w:rsidR="004160BF" w:rsidRPr="00141898">
        <w:rPr>
          <w:color w:val="000000" w:themeColor="text1"/>
          <w:sz w:val="20"/>
          <w:szCs w:val="20"/>
        </w:rPr>
        <w:t xml:space="preserve"> what have you done?</w:t>
      </w:r>
      <w:r w:rsidR="0025366B" w:rsidRPr="00141898">
        <w:rPr>
          <w:rFonts w:ascii="Segoe UI Emoji" w:eastAsia="Segoe UI Emoji" w:hAnsi="Segoe UI Emoji" w:cs="Segoe UI Emoji"/>
          <w:color w:val="000000" w:themeColor="text1"/>
          <w:sz w:val="20"/>
          <w:szCs w:val="20"/>
        </w:rPr>
        <w:t>😮</w:t>
      </w:r>
    </w:p>
    <w:p w14:paraId="32BEBA9A" w14:textId="27D6E6CD" w:rsidR="005F44F5" w:rsidRPr="00141898" w:rsidRDefault="005F44F5" w:rsidP="000915BC">
      <w:pPr>
        <w:pStyle w:val="Style2"/>
        <w:rPr>
          <w:color w:val="000000" w:themeColor="text1"/>
          <w:sz w:val="20"/>
          <w:szCs w:val="20"/>
        </w:rPr>
      </w:pPr>
      <w:r w:rsidRPr="00141898">
        <w:rPr>
          <w:color w:val="000000" w:themeColor="text1"/>
          <w:sz w:val="20"/>
          <w:szCs w:val="20"/>
        </w:rPr>
        <w:t xml:space="preserve">Alex: nothing </w:t>
      </w:r>
      <w:r w:rsidR="00767977" w:rsidRPr="00141898">
        <w:rPr>
          <w:color w:val="000000" w:themeColor="text1"/>
          <w:sz w:val="20"/>
          <w:szCs w:val="20"/>
        </w:rPr>
        <w:t>mom</w:t>
      </w:r>
      <w:r w:rsidR="00767977" w:rsidRPr="00141898">
        <w:rPr>
          <w:rFonts w:ascii="Segoe UI Emoji" w:eastAsia="Segoe UI Emoji" w:hAnsi="Segoe UI Emoji" w:cs="Segoe UI Emoji"/>
          <w:color w:val="000000" w:themeColor="text1"/>
          <w:sz w:val="20"/>
          <w:szCs w:val="20"/>
        </w:rPr>
        <w:t>😅</w:t>
      </w:r>
    </w:p>
    <w:p w14:paraId="5A097298" w14:textId="20393941" w:rsidR="005F44F5" w:rsidRPr="00141898" w:rsidRDefault="0093690B" w:rsidP="000915BC">
      <w:pPr>
        <w:pStyle w:val="Style2"/>
        <w:rPr>
          <w:color w:val="000000" w:themeColor="text1"/>
          <w:sz w:val="20"/>
          <w:szCs w:val="20"/>
        </w:rPr>
      </w:pPr>
      <w:r w:rsidRPr="00141898">
        <w:rPr>
          <w:color w:val="000000" w:themeColor="text1"/>
          <w:sz w:val="20"/>
          <w:szCs w:val="20"/>
        </w:rPr>
        <w:t xml:space="preserve">Alex’s mom: </w:t>
      </w:r>
      <w:r w:rsidR="005773ED" w:rsidRPr="00141898">
        <w:rPr>
          <w:color w:val="000000" w:themeColor="text1"/>
          <w:sz w:val="20"/>
          <w:szCs w:val="20"/>
        </w:rPr>
        <w:t>where the umbrella?</w:t>
      </w:r>
      <w:r w:rsidR="00767977" w:rsidRPr="00141898">
        <w:rPr>
          <w:rFonts w:ascii="Segoe UI Emoji" w:hAnsi="Segoe UI Emoji" w:cs="Segoe UI Emoji"/>
          <w:color w:val="000000" w:themeColor="text1"/>
          <w:sz w:val="20"/>
          <w:szCs w:val="20"/>
        </w:rPr>
        <w:t>❔</w:t>
      </w:r>
    </w:p>
    <w:p w14:paraId="4EB48304" w14:textId="141076DF" w:rsidR="009B560A" w:rsidRPr="00141898" w:rsidRDefault="009B560A" w:rsidP="000915BC">
      <w:pPr>
        <w:pStyle w:val="Style2"/>
        <w:rPr>
          <w:color w:val="000000" w:themeColor="text1"/>
          <w:sz w:val="20"/>
          <w:szCs w:val="20"/>
        </w:rPr>
      </w:pPr>
      <w:r w:rsidRPr="00141898">
        <w:rPr>
          <w:color w:val="000000" w:themeColor="text1"/>
          <w:sz w:val="20"/>
          <w:szCs w:val="20"/>
        </w:rPr>
        <w:t xml:space="preserve">Alex(frightened): sorry mom I lost </w:t>
      </w:r>
      <w:r w:rsidR="00682BC1" w:rsidRPr="00141898">
        <w:rPr>
          <w:color w:val="000000" w:themeColor="text1"/>
          <w:sz w:val="20"/>
          <w:szCs w:val="20"/>
        </w:rPr>
        <w:t>it</w:t>
      </w:r>
      <w:r w:rsidR="00682BC1" w:rsidRPr="00141898">
        <w:rPr>
          <w:rFonts w:ascii="Segoe UI Emoji" w:eastAsia="Segoe UI Emoji" w:hAnsi="Segoe UI Emoji" w:cs="Segoe UI Emoji"/>
          <w:color w:val="000000" w:themeColor="text1"/>
          <w:sz w:val="20"/>
          <w:szCs w:val="20"/>
        </w:rPr>
        <w:t>😟</w:t>
      </w:r>
    </w:p>
    <w:p w14:paraId="3BF36F56" w14:textId="20449466" w:rsidR="00456E70" w:rsidRPr="00141898" w:rsidRDefault="00456E70" w:rsidP="000915BC">
      <w:pPr>
        <w:pStyle w:val="Style2"/>
        <w:rPr>
          <w:color w:val="000000" w:themeColor="text1"/>
          <w:sz w:val="20"/>
          <w:szCs w:val="20"/>
        </w:rPr>
      </w:pPr>
      <w:r w:rsidRPr="00141898">
        <w:rPr>
          <w:color w:val="000000" w:themeColor="text1"/>
          <w:sz w:val="20"/>
          <w:szCs w:val="20"/>
        </w:rPr>
        <w:t xml:space="preserve">Alex’s mom: its ok as we have 10 more </w:t>
      </w:r>
      <w:r w:rsidR="00682BC1" w:rsidRPr="00141898">
        <w:rPr>
          <w:color w:val="000000" w:themeColor="text1"/>
          <w:sz w:val="20"/>
          <w:szCs w:val="20"/>
        </w:rPr>
        <w:t>umbrellas</w:t>
      </w:r>
      <w:r w:rsidR="00682BC1" w:rsidRPr="00141898">
        <w:rPr>
          <w:rFonts w:ascii="Segoe UI Emoji" w:eastAsia="Segoe UI Emoji" w:hAnsi="Segoe UI Emoji" w:cs="Segoe UI Emoji"/>
          <w:color w:val="000000" w:themeColor="text1"/>
          <w:sz w:val="20"/>
          <w:szCs w:val="20"/>
        </w:rPr>
        <w:t>☺</w:t>
      </w:r>
      <w:r w:rsidR="00682BC1" w:rsidRPr="00141898">
        <w:rPr>
          <w:color w:val="000000" w:themeColor="text1"/>
          <w:sz w:val="20"/>
          <w:szCs w:val="20"/>
        </w:rPr>
        <w:t>️</w:t>
      </w:r>
    </w:p>
    <w:p w14:paraId="43EEA2C4" w14:textId="7FA69063" w:rsidR="00C33097" w:rsidRPr="00141898" w:rsidRDefault="00C33097" w:rsidP="000915BC">
      <w:pPr>
        <w:pStyle w:val="Style2"/>
        <w:rPr>
          <w:color w:val="000000" w:themeColor="text1"/>
          <w:sz w:val="20"/>
          <w:szCs w:val="20"/>
        </w:rPr>
      </w:pPr>
      <w:r w:rsidRPr="00141898">
        <w:rPr>
          <w:color w:val="000000" w:themeColor="text1"/>
          <w:sz w:val="20"/>
          <w:szCs w:val="20"/>
        </w:rPr>
        <w:t xml:space="preserve">Alex(happy): ok I wont do it again next time </w:t>
      </w:r>
      <w:r w:rsidR="00682BC1" w:rsidRPr="00141898">
        <w:rPr>
          <w:color w:val="000000" w:themeColor="text1"/>
          <w:sz w:val="20"/>
          <w:szCs w:val="20"/>
        </w:rPr>
        <w:t>mom</w:t>
      </w:r>
      <w:r w:rsidR="00682BC1" w:rsidRPr="00141898">
        <w:rPr>
          <w:rFonts w:ascii="Segoe UI Emoji" w:eastAsia="Segoe UI Emoji" w:hAnsi="Segoe UI Emoji" w:cs="Segoe UI Emoji"/>
          <w:color w:val="000000" w:themeColor="text1"/>
          <w:sz w:val="20"/>
          <w:szCs w:val="20"/>
        </w:rPr>
        <w:t>😟</w:t>
      </w:r>
    </w:p>
    <w:p w14:paraId="684A54C7" w14:textId="17177124" w:rsidR="002E101A" w:rsidRPr="00141898" w:rsidRDefault="002E101A" w:rsidP="000915BC">
      <w:pPr>
        <w:pStyle w:val="Style2"/>
        <w:rPr>
          <w:color w:val="000000" w:themeColor="text1"/>
          <w:sz w:val="20"/>
          <w:szCs w:val="20"/>
        </w:rPr>
      </w:pPr>
      <w:r w:rsidRPr="00141898">
        <w:rPr>
          <w:color w:val="000000" w:themeColor="text1"/>
          <w:sz w:val="20"/>
          <w:szCs w:val="20"/>
        </w:rPr>
        <w:t xml:space="preserve">Alex’s mom: ok, and can you show me the test </w:t>
      </w:r>
      <w:r w:rsidR="00682BC1" w:rsidRPr="00141898">
        <w:rPr>
          <w:color w:val="000000" w:themeColor="text1"/>
          <w:sz w:val="20"/>
          <w:szCs w:val="20"/>
        </w:rPr>
        <w:t>paper</w:t>
      </w:r>
      <w:r w:rsidR="00682BC1" w:rsidRPr="00141898">
        <w:rPr>
          <w:rFonts w:ascii="Segoe UI Emoji" w:eastAsia="Segoe UI Emoji" w:hAnsi="Segoe UI Emoji" w:cs="Segoe UI Emoji"/>
          <w:color w:val="000000" w:themeColor="text1"/>
          <w:sz w:val="20"/>
          <w:szCs w:val="20"/>
        </w:rPr>
        <w:t>🙂</w:t>
      </w:r>
    </w:p>
    <w:p w14:paraId="0949AD15" w14:textId="0E2A20D7" w:rsidR="00DD64C5" w:rsidRPr="00141898" w:rsidRDefault="002E101A" w:rsidP="000915BC">
      <w:pPr>
        <w:pStyle w:val="Style2"/>
        <w:rPr>
          <w:color w:val="000000" w:themeColor="text1"/>
          <w:sz w:val="20"/>
          <w:szCs w:val="20"/>
        </w:rPr>
      </w:pPr>
      <w:r w:rsidRPr="00141898">
        <w:rPr>
          <w:color w:val="000000" w:themeColor="text1"/>
          <w:sz w:val="20"/>
          <w:szCs w:val="20"/>
        </w:rPr>
        <w:t xml:space="preserve">Alex: we will get the results tomorrow </w:t>
      </w:r>
      <w:r w:rsidR="00F40630" w:rsidRPr="00141898">
        <w:rPr>
          <w:rFonts w:ascii="Segoe UI Emoji" w:eastAsia="Segoe UI Emoji" w:hAnsi="Segoe UI Emoji" w:cs="Segoe UI Emoji"/>
          <w:color w:val="000000" w:themeColor="text1"/>
          <w:sz w:val="20"/>
          <w:szCs w:val="20"/>
        </w:rPr>
        <w:t>😅</w:t>
      </w:r>
    </w:p>
    <w:p w14:paraId="490009DA" w14:textId="015AA9A0" w:rsidR="00DD64C5" w:rsidRPr="00141898" w:rsidRDefault="00DD64C5" w:rsidP="000915BC">
      <w:pPr>
        <w:pStyle w:val="Style2"/>
        <w:rPr>
          <w:color w:val="000000" w:themeColor="text1"/>
          <w:sz w:val="20"/>
          <w:szCs w:val="20"/>
        </w:rPr>
      </w:pPr>
      <w:r w:rsidRPr="00141898">
        <w:rPr>
          <w:color w:val="000000" w:themeColor="text1"/>
          <w:sz w:val="20"/>
          <w:szCs w:val="20"/>
        </w:rPr>
        <w:t xml:space="preserve">Alex’s mom: ok, </w:t>
      </w:r>
      <w:r w:rsidR="00D64F79" w:rsidRPr="00141898">
        <w:rPr>
          <w:color w:val="000000" w:themeColor="text1"/>
          <w:sz w:val="20"/>
          <w:szCs w:val="20"/>
        </w:rPr>
        <w:t>good luck.</w:t>
      </w:r>
      <w:r w:rsidR="00F40630" w:rsidRPr="00141898">
        <w:rPr>
          <w:rFonts w:ascii="Segoe UI Emoji" w:eastAsia="Segoe UI Emoji" w:hAnsi="Segoe UI Emoji" w:cs="Segoe UI Emoji"/>
          <w:color w:val="000000" w:themeColor="text1"/>
          <w:sz w:val="20"/>
          <w:szCs w:val="20"/>
        </w:rPr>
        <w:t>😁</w:t>
      </w:r>
    </w:p>
    <w:p w14:paraId="7AF9E9B0" w14:textId="7A71F897" w:rsidR="00D64F79" w:rsidRPr="00141898" w:rsidRDefault="00D64F79" w:rsidP="000915BC">
      <w:pPr>
        <w:pStyle w:val="Style2"/>
        <w:rPr>
          <w:color w:val="000000" w:themeColor="text1"/>
          <w:sz w:val="20"/>
          <w:szCs w:val="20"/>
        </w:rPr>
      </w:pPr>
      <w:r w:rsidRPr="00141898">
        <w:rPr>
          <w:color w:val="000000" w:themeColor="text1"/>
          <w:sz w:val="20"/>
          <w:szCs w:val="20"/>
        </w:rPr>
        <w:t xml:space="preserve">Alex(frightened): ok mom, love </w:t>
      </w:r>
      <w:r w:rsidR="00F40630" w:rsidRPr="00141898">
        <w:rPr>
          <w:color w:val="000000" w:themeColor="text1"/>
          <w:sz w:val="20"/>
          <w:szCs w:val="20"/>
        </w:rPr>
        <w:t>you</w:t>
      </w:r>
      <w:r w:rsidR="00F40630" w:rsidRPr="00141898">
        <w:rPr>
          <w:rFonts w:ascii="Segoe UI Emoji" w:eastAsia="Segoe UI Emoji" w:hAnsi="Segoe UI Emoji" w:cs="Segoe UI Emoji"/>
          <w:color w:val="000000" w:themeColor="text1"/>
          <w:sz w:val="20"/>
          <w:szCs w:val="20"/>
        </w:rPr>
        <w:t>😅</w:t>
      </w:r>
    </w:p>
    <w:p w14:paraId="6086F2B5" w14:textId="3E8EDF9F" w:rsidR="00D64F79" w:rsidRPr="00141898" w:rsidRDefault="004F32ED" w:rsidP="000915BC">
      <w:pPr>
        <w:pStyle w:val="Style2"/>
        <w:rPr>
          <w:color w:val="000000" w:themeColor="text1"/>
          <w:sz w:val="20"/>
          <w:szCs w:val="20"/>
        </w:rPr>
      </w:pPr>
      <w:r w:rsidRPr="00141898">
        <w:rPr>
          <w:color w:val="000000" w:themeColor="text1"/>
          <w:sz w:val="20"/>
          <w:szCs w:val="20"/>
        </w:rPr>
        <w:t>(he goes to his room)</w:t>
      </w:r>
    </w:p>
    <w:p w14:paraId="30A3A84F" w14:textId="72538E8B" w:rsidR="00262946" w:rsidRPr="00141898" w:rsidRDefault="00262946" w:rsidP="000915BC">
      <w:pPr>
        <w:pStyle w:val="Style2"/>
        <w:rPr>
          <w:color w:val="000000" w:themeColor="text1"/>
          <w:sz w:val="20"/>
          <w:szCs w:val="20"/>
        </w:rPr>
      </w:pPr>
      <w:r w:rsidRPr="00141898">
        <w:rPr>
          <w:color w:val="000000" w:themeColor="text1"/>
          <w:sz w:val="20"/>
          <w:szCs w:val="20"/>
        </w:rPr>
        <w:t xml:space="preserve">Valt: where did you go trough my </w:t>
      </w:r>
      <w:r w:rsidR="00C839DF" w:rsidRPr="00141898">
        <w:rPr>
          <w:color w:val="000000" w:themeColor="text1"/>
          <w:sz w:val="20"/>
          <w:szCs w:val="20"/>
        </w:rPr>
        <w:t>anywhere door?</w:t>
      </w:r>
      <w:r w:rsidR="00F40630" w:rsidRPr="00141898">
        <w:rPr>
          <w:rFonts w:ascii="Segoe UI Emoji" w:eastAsia="Segoe UI Emoji" w:hAnsi="Segoe UI Emoji" w:cs="Segoe UI Emoji"/>
          <w:color w:val="000000" w:themeColor="text1"/>
          <w:sz w:val="20"/>
          <w:szCs w:val="20"/>
        </w:rPr>
        <w:t>🤨</w:t>
      </w:r>
    </w:p>
    <w:p w14:paraId="788C18AC" w14:textId="12015CD9" w:rsidR="00BD45DD" w:rsidRPr="00141898" w:rsidRDefault="00BD45DD" w:rsidP="000915BC">
      <w:pPr>
        <w:pStyle w:val="Style2"/>
        <w:rPr>
          <w:color w:val="000000" w:themeColor="text1"/>
          <w:sz w:val="20"/>
          <w:szCs w:val="20"/>
        </w:rPr>
      </w:pPr>
      <w:r w:rsidRPr="00141898">
        <w:rPr>
          <w:color w:val="000000" w:themeColor="text1"/>
          <w:sz w:val="20"/>
          <w:szCs w:val="20"/>
        </w:rPr>
        <w:t xml:space="preserve">Alex: uh… can’t tell </w:t>
      </w:r>
      <w:r w:rsidR="00E4023F" w:rsidRPr="00141898">
        <w:rPr>
          <w:color w:val="000000" w:themeColor="text1"/>
          <w:sz w:val="20"/>
          <w:szCs w:val="20"/>
        </w:rPr>
        <w:t>you</w:t>
      </w:r>
      <w:r w:rsidR="00E4023F" w:rsidRPr="00141898">
        <w:rPr>
          <w:rFonts w:ascii="Segoe UI Emoji" w:eastAsia="Segoe UI Emoji" w:hAnsi="Segoe UI Emoji" w:cs="Segoe UI Emoji"/>
          <w:color w:val="000000" w:themeColor="text1"/>
          <w:sz w:val="20"/>
          <w:szCs w:val="20"/>
        </w:rPr>
        <w:t>😰</w:t>
      </w:r>
    </w:p>
    <w:p w14:paraId="319B6536" w14:textId="4500E2FF" w:rsidR="00BD45DD" w:rsidRPr="00141898" w:rsidRDefault="00BD45DD" w:rsidP="000915BC">
      <w:pPr>
        <w:pStyle w:val="Style2"/>
        <w:rPr>
          <w:color w:val="000000" w:themeColor="text1"/>
          <w:sz w:val="20"/>
          <w:szCs w:val="20"/>
        </w:rPr>
      </w:pPr>
      <w:r w:rsidRPr="00141898">
        <w:rPr>
          <w:color w:val="000000" w:themeColor="text1"/>
          <w:sz w:val="20"/>
          <w:szCs w:val="20"/>
        </w:rPr>
        <w:t>Valt: huh? What’s the matter?</w:t>
      </w:r>
      <w:r w:rsidR="00C76BAF" w:rsidRPr="00141898">
        <w:rPr>
          <w:rFonts w:ascii="Segoe UI Emoji" w:eastAsia="Segoe UI Emoji" w:hAnsi="Segoe UI Emoji" w:cs="Segoe UI Emoji"/>
          <w:color w:val="000000" w:themeColor="text1"/>
          <w:sz w:val="20"/>
          <w:szCs w:val="20"/>
        </w:rPr>
        <w:t>😕</w:t>
      </w:r>
    </w:p>
    <w:p w14:paraId="41D4148A" w14:textId="4002C308" w:rsidR="00BD45DD" w:rsidRPr="00141898" w:rsidRDefault="00263D1E" w:rsidP="000915BC">
      <w:pPr>
        <w:pStyle w:val="Style2"/>
        <w:rPr>
          <w:color w:val="000000" w:themeColor="text1"/>
          <w:sz w:val="20"/>
          <w:szCs w:val="20"/>
        </w:rPr>
      </w:pPr>
      <w:r w:rsidRPr="00141898">
        <w:rPr>
          <w:color w:val="000000" w:themeColor="text1"/>
          <w:sz w:val="20"/>
          <w:szCs w:val="20"/>
        </w:rPr>
        <w:t xml:space="preserve">Alex: </w:t>
      </w:r>
      <w:r w:rsidR="00C76BAF" w:rsidRPr="00141898">
        <w:rPr>
          <w:color w:val="000000" w:themeColor="text1"/>
          <w:sz w:val="20"/>
          <w:szCs w:val="20"/>
        </w:rPr>
        <w:t>please</w:t>
      </w:r>
      <w:r w:rsidR="00C76BAF" w:rsidRPr="00141898">
        <w:rPr>
          <w:rFonts w:ascii="Segoe UI Emoji" w:eastAsia="Segoe UI Emoji" w:hAnsi="Segoe UI Emoji" w:cs="Segoe UI Emoji"/>
          <w:color w:val="000000" w:themeColor="text1"/>
          <w:sz w:val="20"/>
          <w:szCs w:val="20"/>
        </w:rPr>
        <w:t>😩</w:t>
      </w:r>
    </w:p>
    <w:p w14:paraId="77CE7B1C" w14:textId="7CB2E939" w:rsidR="00263D1E" w:rsidRPr="00141898" w:rsidRDefault="00263D1E" w:rsidP="000915BC">
      <w:pPr>
        <w:pStyle w:val="Style2"/>
        <w:rPr>
          <w:color w:val="000000" w:themeColor="text1"/>
          <w:sz w:val="20"/>
          <w:szCs w:val="20"/>
        </w:rPr>
      </w:pPr>
      <w:r w:rsidRPr="00141898">
        <w:rPr>
          <w:color w:val="000000" w:themeColor="text1"/>
          <w:sz w:val="20"/>
          <w:szCs w:val="20"/>
        </w:rPr>
        <w:t>Valt: ok, now sit down and study.</w:t>
      </w:r>
      <w:r w:rsidR="00C76BAF" w:rsidRPr="00141898">
        <w:rPr>
          <w:rFonts w:ascii="Segoe UI Emoji" w:eastAsia="Segoe UI Emoji" w:hAnsi="Segoe UI Emoji" w:cs="Segoe UI Emoji"/>
          <w:color w:val="000000" w:themeColor="text1"/>
          <w:sz w:val="20"/>
          <w:szCs w:val="20"/>
        </w:rPr>
        <w:t>😐</w:t>
      </w:r>
    </w:p>
    <w:p w14:paraId="30A0AB47" w14:textId="7B0EAA94" w:rsidR="005017E0" w:rsidRPr="00141898" w:rsidRDefault="005017E0" w:rsidP="000915BC">
      <w:pPr>
        <w:pStyle w:val="Style2"/>
        <w:rPr>
          <w:color w:val="000000" w:themeColor="text1"/>
          <w:sz w:val="20"/>
          <w:szCs w:val="20"/>
        </w:rPr>
      </w:pPr>
      <w:r w:rsidRPr="00141898">
        <w:rPr>
          <w:color w:val="000000" w:themeColor="text1"/>
          <w:sz w:val="20"/>
          <w:szCs w:val="20"/>
        </w:rPr>
        <w:t xml:space="preserve">Alex: </w:t>
      </w:r>
      <w:r w:rsidR="00C76BAF" w:rsidRPr="00141898">
        <w:rPr>
          <w:color w:val="000000" w:themeColor="text1"/>
          <w:sz w:val="20"/>
          <w:szCs w:val="20"/>
        </w:rPr>
        <w:t>ok</w:t>
      </w:r>
      <w:r w:rsidR="00C76BAF" w:rsidRPr="00141898">
        <w:rPr>
          <w:rFonts w:ascii="Segoe UI Emoji" w:eastAsia="Segoe UI Emoji" w:hAnsi="Segoe UI Emoji" w:cs="Segoe UI Emoji"/>
          <w:color w:val="000000" w:themeColor="text1"/>
          <w:sz w:val="20"/>
          <w:szCs w:val="20"/>
        </w:rPr>
        <w:t>😞</w:t>
      </w:r>
    </w:p>
    <w:p w14:paraId="3C140DA0" w14:textId="5F9EFC16" w:rsidR="00105050" w:rsidRPr="00141898" w:rsidRDefault="005017E0" w:rsidP="000915BC">
      <w:pPr>
        <w:pStyle w:val="Style2"/>
        <w:rPr>
          <w:color w:val="000000" w:themeColor="text1"/>
          <w:sz w:val="20"/>
          <w:szCs w:val="20"/>
        </w:rPr>
      </w:pPr>
      <w:r w:rsidRPr="00141898">
        <w:rPr>
          <w:color w:val="000000" w:themeColor="text1"/>
          <w:sz w:val="20"/>
          <w:szCs w:val="20"/>
        </w:rPr>
        <w:t xml:space="preserve">(They study for </w:t>
      </w:r>
      <w:r w:rsidR="001F60D9" w:rsidRPr="00141898">
        <w:rPr>
          <w:color w:val="000000" w:themeColor="text1"/>
          <w:sz w:val="20"/>
          <w:szCs w:val="20"/>
        </w:rPr>
        <w:t>hours)</w:t>
      </w:r>
    </w:p>
    <w:p w14:paraId="4AC35165" w14:textId="3861A1AA" w:rsidR="00F00CF5" w:rsidRPr="00141898" w:rsidRDefault="00F00CF5" w:rsidP="000915BC">
      <w:pPr>
        <w:pStyle w:val="Style2"/>
        <w:rPr>
          <w:color w:val="000000" w:themeColor="text1"/>
          <w:sz w:val="20"/>
          <w:szCs w:val="20"/>
        </w:rPr>
      </w:pPr>
      <w:r w:rsidRPr="00141898">
        <w:rPr>
          <w:color w:val="000000" w:themeColor="text1"/>
          <w:sz w:val="20"/>
          <w:szCs w:val="20"/>
        </w:rPr>
        <w:t xml:space="preserve">Alex’s mom(talking to herself): since </w:t>
      </w:r>
      <w:r w:rsidR="002F12C4" w:rsidRPr="00141898">
        <w:rPr>
          <w:color w:val="000000" w:themeColor="text1"/>
          <w:sz w:val="20"/>
          <w:szCs w:val="20"/>
        </w:rPr>
        <w:t>Valt</w:t>
      </w:r>
      <w:r w:rsidRPr="00141898">
        <w:rPr>
          <w:color w:val="000000" w:themeColor="text1"/>
          <w:sz w:val="20"/>
          <w:szCs w:val="20"/>
        </w:rPr>
        <w:t xml:space="preserve"> came </w:t>
      </w:r>
      <w:r w:rsidR="002F12C4" w:rsidRPr="00141898">
        <w:rPr>
          <w:color w:val="000000" w:themeColor="text1"/>
          <w:sz w:val="20"/>
          <w:szCs w:val="20"/>
        </w:rPr>
        <w:t>Alex</w:t>
      </w:r>
      <w:r w:rsidRPr="00141898">
        <w:rPr>
          <w:color w:val="000000" w:themeColor="text1"/>
          <w:sz w:val="20"/>
          <w:szCs w:val="20"/>
        </w:rPr>
        <w:t xml:space="preserve"> is now studying for hours and </w:t>
      </w:r>
      <w:r w:rsidR="00C76BAF" w:rsidRPr="00141898">
        <w:rPr>
          <w:color w:val="000000" w:themeColor="text1"/>
          <w:sz w:val="20"/>
          <w:szCs w:val="20"/>
        </w:rPr>
        <w:t>hours</w:t>
      </w:r>
      <w:r w:rsidR="00C76BAF" w:rsidRPr="00141898">
        <w:rPr>
          <w:rFonts w:ascii="Segoe UI Emoji" w:eastAsia="Segoe UI Emoji" w:hAnsi="Segoe UI Emoji" w:cs="Segoe UI Emoji"/>
          <w:color w:val="000000" w:themeColor="text1"/>
          <w:sz w:val="20"/>
          <w:szCs w:val="20"/>
        </w:rPr>
        <w:t>😃</w:t>
      </w:r>
    </w:p>
    <w:p w14:paraId="42165B4B" w14:textId="6F85569B" w:rsidR="00F00CF5" w:rsidRPr="00141898" w:rsidRDefault="00FC736E" w:rsidP="000915BC">
      <w:pPr>
        <w:pStyle w:val="Style2"/>
        <w:rPr>
          <w:color w:val="000000" w:themeColor="text1"/>
          <w:sz w:val="20"/>
          <w:szCs w:val="20"/>
        </w:rPr>
      </w:pPr>
      <w:r w:rsidRPr="00141898">
        <w:rPr>
          <w:color w:val="000000" w:themeColor="text1"/>
          <w:sz w:val="20"/>
          <w:szCs w:val="20"/>
        </w:rPr>
        <w:t>(The next day he results come,</w:t>
      </w:r>
      <w:r w:rsidR="00EE4F17" w:rsidRPr="00141898">
        <w:rPr>
          <w:color w:val="000000" w:themeColor="text1"/>
          <w:sz w:val="20"/>
          <w:szCs w:val="20"/>
        </w:rPr>
        <w:t xml:space="preserve"> </w:t>
      </w:r>
      <w:r w:rsidR="0043358B" w:rsidRPr="00141898">
        <w:rPr>
          <w:color w:val="000000" w:themeColor="text1"/>
          <w:sz w:val="20"/>
          <w:szCs w:val="20"/>
        </w:rPr>
        <w:t xml:space="preserve">surprisingly, </w:t>
      </w:r>
      <w:r w:rsidR="00C213AA" w:rsidRPr="00141898">
        <w:rPr>
          <w:color w:val="000000" w:themeColor="text1"/>
          <w:sz w:val="20"/>
          <w:szCs w:val="20"/>
        </w:rPr>
        <w:t>Alex</w:t>
      </w:r>
      <w:r w:rsidR="0043358B" w:rsidRPr="00141898">
        <w:rPr>
          <w:color w:val="000000" w:themeColor="text1"/>
          <w:sz w:val="20"/>
          <w:szCs w:val="20"/>
        </w:rPr>
        <w:t xml:space="preserve"> gets an </w:t>
      </w:r>
      <w:r w:rsidR="00C213AA" w:rsidRPr="00141898">
        <w:rPr>
          <w:color w:val="000000" w:themeColor="text1"/>
          <w:sz w:val="20"/>
          <w:szCs w:val="20"/>
        </w:rPr>
        <w:t>zero!)</w:t>
      </w:r>
    </w:p>
    <w:p w14:paraId="69586B06" w14:textId="4C21CC92" w:rsidR="00C213AA" w:rsidRPr="00141898" w:rsidRDefault="00C213AA" w:rsidP="000915BC">
      <w:pPr>
        <w:pStyle w:val="Style2"/>
        <w:rPr>
          <w:color w:val="000000" w:themeColor="text1"/>
          <w:sz w:val="20"/>
          <w:szCs w:val="20"/>
        </w:rPr>
      </w:pPr>
      <w:r w:rsidRPr="00141898">
        <w:rPr>
          <w:color w:val="000000" w:themeColor="text1"/>
          <w:sz w:val="20"/>
          <w:szCs w:val="20"/>
        </w:rPr>
        <w:t>Alex(</w:t>
      </w:r>
      <w:r w:rsidR="00AE4C68" w:rsidRPr="00141898">
        <w:rPr>
          <w:color w:val="000000" w:themeColor="text1"/>
          <w:sz w:val="20"/>
          <w:szCs w:val="20"/>
        </w:rPr>
        <w:t>talking to himself)</w:t>
      </w:r>
      <w:r w:rsidRPr="00141898">
        <w:rPr>
          <w:color w:val="000000" w:themeColor="text1"/>
          <w:sz w:val="20"/>
          <w:szCs w:val="20"/>
        </w:rPr>
        <w:t xml:space="preserve">: oh my </w:t>
      </w:r>
      <w:r w:rsidR="00AE4C68" w:rsidRPr="00141898">
        <w:rPr>
          <w:color w:val="000000" w:themeColor="text1"/>
          <w:sz w:val="20"/>
          <w:szCs w:val="20"/>
        </w:rPr>
        <w:t>gosh what am I going to do now!</w:t>
      </w:r>
      <w:r w:rsidR="00C76BAF" w:rsidRPr="00141898">
        <w:rPr>
          <w:rFonts w:ascii="Segoe UI Emoji" w:eastAsia="Segoe UI Emoji" w:hAnsi="Segoe UI Emoji" w:cs="Segoe UI Emoji"/>
          <w:color w:val="000000" w:themeColor="text1"/>
          <w:sz w:val="20"/>
          <w:szCs w:val="20"/>
        </w:rPr>
        <w:t>😰</w:t>
      </w:r>
    </w:p>
    <w:p w14:paraId="240D2E6A" w14:textId="2D1650AD" w:rsidR="00AE4C68" w:rsidRPr="00141898" w:rsidRDefault="00AE4C68" w:rsidP="000915BC">
      <w:pPr>
        <w:pStyle w:val="Style2"/>
        <w:rPr>
          <w:color w:val="000000" w:themeColor="text1"/>
          <w:sz w:val="20"/>
          <w:szCs w:val="20"/>
        </w:rPr>
      </w:pPr>
      <w:r w:rsidRPr="00141898">
        <w:rPr>
          <w:color w:val="000000" w:themeColor="text1"/>
          <w:sz w:val="20"/>
          <w:szCs w:val="20"/>
        </w:rPr>
        <w:t>Cloe(speaking to Valt):</w:t>
      </w:r>
      <w:r w:rsidR="00DC4F8F" w:rsidRPr="00141898">
        <w:rPr>
          <w:color w:val="000000" w:themeColor="text1"/>
          <w:sz w:val="20"/>
          <w:szCs w:val="20"/>
        </w:rPr>
        <w:t xml:space="preserve"> does Alex get an </w:t>
      </w:r>
      <w:r w:rsidR="00C47200" w:rsidRPr="00141898">
        <w:rPr>
          <w:color w:val="000000" w:themeColor="text1"/>
          <w:sz w:val="20"/>
          <w:szCs w:val="20"/>
        </w:rPr>
        <w:t>“E” every time?</w:t>
      </w:r>
      <w:r w:rsidR="00C76BAF" w:rsidRPr="00141898">
        <w:rPr>
          <w:rFonts w:ascii="Segoe UI Emoji" w:eastAsia="Segoe UI Emoji" w:hAnsi="Segoe UI Emoji" w:cs="Segoe UI Emoji"/>
          <w:color w:val="000000" w:themeColor="text1"/>
          <w:sz w:val="20"/>
          <w:szCs w:val="20"/>
        </w:rPr>
        <w:t>🤨</w:t>
      </w:r>
    </w:p>
    <w:p w14:paraId="624A5CDD" w14:textId="30790089" w:rsidR="00C47200" w:rsidRPr="00141898" w:rsidRDefault="00C47200" w:rsidP="000915BC">
      <w:pPr>
        <w:pStyle w:val="Style2"/>
        <w:rPr>
          <w:color w:val="000000" w:themeColor="text1"/>
          <w:sz w:val="20"/>
          <w:szCs w:val="20"/>
        </w:rPr>
      </w:pPr>
      <w:r w:rsidRPr="00141898">
        <w:rPr>
          <w:color w:val="000000" w:themeColor="text1"/>
          <w:sz w:val="20"/>
          <w:szCs w:val="20"/>
        </w:rPr>
        <w:t xml:space="preserve">Valt: no, he used to get always above 90 and he comes second in class after </w:t>
      </w:r>
      <w:r w:rsidR="00C76BAF" w:rsidRPr="00141898">
        <w:rPr>
          <w:color w:val="000000" w:themeColor="text1"/>
          <w:sz w:val="20"/>
          <w:szCs w:val="20"/>
        </w:rPr>
        <w:t>me</w:t>
      </w:r>
      <w:r w:rsidR="00C76BAF" w:rsidRPr="00141898">
        <w:rPr>
          <w:rFonts w:ascii="Segoe UI Emoji" w:eastAsia="Segoe UI Emoji" w:hAnsi="Segoe UI Emoji" w:cs="Segoe UI Emoji"/>
          <w:color w:val="000000" w:themeColor="text1"/>
          <w:sz w:val="20"/>
          <w:szCs w:val="20"/>
        </w:rPr>
        <w:t>😐</w:t>
      </w:r>
    </w:p>
    <w:p w14:paraId="0814A81A" w14:textId="5770F177" w:rsidR="00D620D7" w:rsidRPr="00141898" w:rsidRDefault="00D620D7" w:rsidP="000915BC">
      <w:pPr>
        <w:pStyle w:val="Style2"/>
        <w:rPr>
          <w:color w:val="000000" w:themeColor="text1"/>
          <w:sz w:val="20"/>
          <w:szCs w:val="20"/>
        </w:rPr>
      </w:pPr>
      <w:r w:rsidRPr="00141898">
        <w:rPr>
          <w:color w:val="000000" w:themeColor="text1"/>
          <w:sz w:val="20"/>
          <w:szCs w:val="20"/>
        </w:rPr>
        <w:t xml:space="preserve">Cloe: then what happened to </w:t>
      </w:r>
      <w:r w:rsidR="001C50C2" w:rsidRPr="00141898">
        <w:rPr>
          <w:color w:val="000000" w:themeColor="text1"/>
          <w:sz w:val="20"/>
          <w:szCs w:val="20"/>
        </w:rPr>
        <w:t>him</w:t>
      </w:r>
      <w:r w:rsidR="001C50C2" w:rsidRPr="00141898">
        <w:rPr>
          <w:rFonts w:ascii="Segoe UI Emoji" w:eastAsia="Segoe UI Emoji" w:hAnsi="Segoe UI Emoji" w:cs="Segoe UI Emoji"/>
          <w:color w:val="000000" w:themeColor="text1"/>
          <w:sz w:val="20"/>
          <w:szCs w:val="20"/>
        </w:rPr>
        <w:t>🤨</w:t>
      </w:r>
    </w:p>
    <w:p w14:paraId="1B819768" w14:textId="3690741D" w:rsidR="00D620D7" w:rsidRPr="00141898" w:rsidRDefault="00D620D7" w:rsidP="000915BC">
      <w:pPr>
        <w:pStyle w:val="Style2"/>
        <w:rPr>
          <w:color w:val="000000" w:themeColor="text1"/>
          <w:sz w:val="20"/>
          <w:szCs w:val="20"/>
        </w:rPr>
      </w:pPr>
      <w:r w:rsidRPr="00141898">
        <w:rPr>
          <w:color w:val="000000" w:themeColor="text1"/>
          <w:sz w:val="20"/>
          <w:szCs w:val="20"/>
        </w:rPr>
        <w:t xml:space="preserve">Valt: I saw him writing during the exam </w:t>
      </w:r>
      <w:r w:rsidR="00885E96" w:rsidRPr="00141898">
        <w:rPr>
          <w:color w:val="000000" w:themeColor="text1"/>
          <w:sz w:val="20"/>
          <w:szCs w:val="20"/>
        </w:rPr>
        <w:t>but  how come it’s a blank sheet?</w:t>
      </w:r>
      <w:r w:rsidR="001C50C2" w:rsidRPr="00141898">
        <w:rPr>
          <w:rFonts w:ascii="Segoe UI Emoji" w:eastAsia="Segoe UI Emoji" w:hAnsi="Segoe UI Emoji" w:cs="Segoe UI Emoji"/>
          <w:color w:val="000000" w:themeColor="text1"/>
          <w:sz w:val="20"/>
          <w:szCs w:val="20"/>
        </w:rPr>
        <w:t>🤔</w:t>
      </w:r>
    </w:p>
    <w:p w14:paraId="63607177" w14:textId="7F889A32" w:rsidR="00786A4D" w:rsidRPr="00141898" w:rsidRDefault="00786A4D" w:rsidP="000915BC">
      <w:pPr>
        <w:pStyle w:val="Style2"/>
        <w:rPr>
          <w:color w:val="000000" w:themeColor="text1"/>
          <w:sz w:val="20"/>
          <w:szCs w:val="20"/>
        </w:rPr>
      </w:pPr>
      <w:r w:rsidRPr="00141898">
        <w:rPr>
          <w:color w:val="000000" w:themeColor="text1"/>
          <w:sz w:val="20"/>
          <w:szCs w:val="20"/>
        </w:rPr>
        <w:t xml:space="preserve">Cloe: something is </w:t>
      </w:r>
      <w:r w:rsidR="001C50C2" w:rsidRPr="00141898">
        <w:rPr>
          <w:color w:val="000000" w:themeColor="text1"/>
          <w:sz w:val="20"/>
          <w:szCs w:val="20"/>
        </w:rPr>
        <w:t>wrong</w:t>
      </w:r>
      <w:r w:rsidR="001C50C2" w:rsidRPr="00141898">
        <w:rPr>
          <w:rFonts w:ascii="Segoe UI Emoji" w:eastAsia="Segoe UI Emoji" w:hAnsi="Segoe UI Emoji" w:cs="Segoe UI Emoji"/>
          <w:color w:val="000000" w:themeColor="text1"/>
          <w:sz w:val="20"/>
          <w:szCs w:val="20"/>
        </w:rPr>
        <w:t>🤔</w:t>
      </w:r>
    </w:p>
    <w:p w14:paraId="4414210A" w14:textId="26D37701" w:rsidR="00786A4D" w:rsidRPr="00141898" w:rsidRDefault="00786A4D" w:rsidP="000915BC">
      <w:pPr>
        <w:pStyle w:val="Style2"/>
        <w:rPr>
          <w:color w:val="000000" w:themeColor="text1"/>
          <w:sz w:val="20"/>
          <w:szCs w:val="20"/>
        </w:rPr>
      </w:pPr>
      <w:r w:rsidRPr="00141898">
        <w:rPr>
          <w:color w:val="000000" w:themeColor="text1"/>
          <w:sz w:val="20"/>
          <w:szCs w:val="20"/>
        </w:rPr>
        <w:t xml:space="preserve">Valt: someone is </w:t>
      </w:r>
      <w:r w:rsidR="001C50C2" w:rsidRPr="00141898">
        <w:rPr>
          <w:color w:val="000000" w:themeColor="text1"/>
          <w:sz w:val="20"/>
          <w:szCs w:val="20"/>
        </w:rPr>
        <w:t>cheating</w:t>
      </w:r>
      <w:r w:rsidR="001C50C2" w:rsidRPr="00141898">
        <w:rPr>
          <w:rFonts w:ascii="Segoe UI Emoji" w:eastAsia="Segoe UI Emoji" w:hAnsi="Segoe UI Emoji" w:cs="Segoe UI Emoji"/>
          <w:color w:val="000000" w:themeColor="text1"/>
          <w:sz w:val="20"/>
          <w:szCs w:val="20"/>
        </w:rPr>
        <w:t>🤨</w:t>
      </w:r>
    </w:p>
    <w:p w14:paraId="5344514D" w14:textId="3D811334" w:rsidR="00786A4D" w:rsidRPr="00141898" w:rsidRDefault="00786A4D" w:rsidP="000915BC">
      <w:pPr>
        <w:pStyle w:val="Style2"/>
        <w:rPr>
          <w:color w:val="000000" w:themeColor="text1"/>
          <w:sz w:val="20"/>
          <w:szCs w:val="20"/>
        </w:rPr>
      </w:pPr>
      <w:r w:rsidRPr="00141898">
        <w:rPr>
          <w:color w:val="000000" w:themeColor="text1"/>
          <w:sz w:val="20"/>
          <w:szCs w:val="20"/>
        </w:rPr>
        <w:t>Cloe:</w:t>
      </w:r>
      <w:r w:rsidR="00F94734" w:rsidRPr="00141898">
        <w:rPr>
          <w:color w:val="000000" w:themeColor="text1"/>
          <w:sz w:val="20"/>
          <w:szCs w:val="20"/>
        </w:rPr>
        <w:t xml:space="preserve"> yes but how?</w:t>
      </w:r>
      <w:r w:rsidR="001C50C2" w:rsidRPr="00141898">
        <w:rPr>
          <w:rFonts w:ascii="Segoe UI Emoji" w:eastAsia="Segoe UI Emoji" w:hAnsi="Segoe UI Emoji" w:cs="Segoe UI Emoji"/>
          <w:color w:val="000000" w:themeColor="text1"/>
          <w:sz w:val="20"/>
          <w:szCs w:val="20"/>
        </w:rPr>
        <w:t>🤔</w:t>
      </w:r>
    </w:p>
    <w:p w14:paraId="4CB9502E" w14:textId="09708A94" w:rsidR="00F94734" w:rsidRPr="00141898" w:rsidRDefault="00F94734" w:rsidP="000915BC">
      <w:pPr>
        <w:pStyle w:val="Style2"/>
        <w:rPr>
          <w:color w:val="000000" w:themeColor="text1"/>
          <w:sz w:val="20"/>
          <w:szCs w:val="20"/>
        </w:rPr>
      </w:pPr>
      <w:r w:rsidRPr="00141898">
        <w:rPr>
          <w:color w:val="000000" w:themeColor="text1"/>
          <w:sz w:val="20"/>
          <w:szCs w:val="20"/>
        </w:rPr>
        <w:t xml:space="preserve">Valt: its time to </w:t>
      </w:r>
      <w:r w:rsidR="001C50C2" w:rsidRPr="00141898">
        <w:rPr>
          <w:color w:val="000000" w:themeColor="text1"/>
          <w:sz w:val="20"/>
          <w:szCs w:val="20"/>
        </w:rPr>
        <w:t>investigate</w:t>
      </w:r>
      <w:r w:rsidR="001C50C2" w:rsidRPr="00141898">
        <w:rPr>
          <w:rFonts w:ascii="Segoe UI Emoji" w:eastAsia="Segoe UI Emoji" w:hAnsi="Segoe UI Emoji" w:cs="Segoe UI Emoji"/>
          <w:color w:val="000000" w:themeColor="text1"/>
          <w:sz w:val="20"/>
          <w:szCs w:val="20"/>
        </w:rPr>
        <w:t>🤨</w:t>
      </w:r>
    </w:p>
    <w:p w14:paraId="73A08F49" w14:textId="13BA1743" w:rsidR="00DE0115" w:rsidRPr="00141898" w:rsidRDefault="00DE0115" w:rsidP="000915BC">
      <w:pPr>
        <w:pStyle w:val="Style2"/>
        <w:rPr>
          <w:color w:val="000000" w:themeColor="text1"/>
          <w:sz w:val="20"/>
          <w:szCs w:val="20"/>
        </w:rPr>
      </w:pPr>
      <w:r w:rsidRPr="00141898">
        <w:rPr>
          <w:color w:val="000000" w:themeColor="text1"/>
          <w:sz w:val="20"/>
          <w:szCs w:val="20"/>
        </w:rPr>
        <w:t xml:space="preserve">Cloe: lets go to the principal for the </w:t>
      </w:r>
      <w:r w:rsidR="00B964F7" w:rsidRPr="00141898">
        <w:rPr>
          <w:color w:val="000000" w:themeColor="text1"/>
          <w:sz w:val="20"/>
          <w:szCs w:val="20"/>
        </w:rPr>
        <w:t>footage</w:t>
      </w:r>
      <w:r w:rsidR="00B964F7" w:rsidRPr="00141898">
        <w:rPr>
          <w:rFonts w:ascii="Segoe UI Emoji" w:eastAsia="Segoe UI Emoji" w:hAnsi="Segoe UI Emoji" w:cs="Segoe UI Emoji"/>
          <w:color w:val="000000" w:themeColor="text1"/>
          <w:sz w:val="20"/>
          <w:szCs w:val="20"/>
        </w:rPr>
        <w:t>😐</w:t>
      </w:r>
    </w:p>
    <w:p w14:paraId="09A4B014" w14:textId="051098AA" w:rsidR="00421AF9" w:rsidRPr="00141898" w:rsidRDefault="00421AF9" w:rsidP="000915BC">
      <w:pPr>
        <w:pStyle w:val="Style2"/>
        <w:rPr>
          <w:color w:val="000000" w:themeColor="text1"/>
          <w:sz w:val="20"/>
          <w:szCs w:val="20"/>
        </w:rPr>
      </w:pPr>
      <w:r w:rsidRPr="00141898">
        <w:rPr>
          <w:color w:val="000000" w:themeColor="text1"/>
          <w:sz w:val="20"/>
          <w:szCs w:val="20"/>
        </w:rPr>
        <w:t xml:space="preserve">Valt: yes but not now, tomorrow before the </w:t>
      </w:r>
      <w:r w:rsidR="00B964F7" w:rsidRPr="00141898">
        <w:rPr>
          <w:color w:val="000000" w:themeColor="text1"/>
          <w:sz w:val="20"/>
          <w:szCs w:val="20"/>
        </w:rPr>
        <w:t>examination</w:t>
      </w:r>
      <w:r w:rsidR="00B964F7" w:rsidRPr="00141898">
        <w:rPr>
          <w:rFonts w:ascii="Segoe UI Emoji" w:eastAsia="Segoe UI Emoji" w:hAnsi="Segoe UI Emoji" w:cs="Segoe UI Emoji"/>
          <w:color w:val="000000" w:themeColor="text1"/>
          <w:sz w:val="20"/>
          <w:szCs w:val="20"/>
        </w:rPr>
        <w:t>🙁</w:t>
      </w:r>
    </w:p>
    <w:p w14:paraId="3DAD7D33" w14:textId="6A298B6B" w:rsidR="00654057" w:rsidRPr="00141898" w:rsidRDefault="00421AF9" w:rsidP="000915BC">
      <w:pPr>
        <w:pStyle w:val="Style2"/>
        <w:rPr>
          <w:color w:val="000000" w:themeColor="text1"/>
          <w:sz w:val="20"/>
          <w:szCs w:val="20"/>
        </w:rPr>
      </w:pPr>
      <w:r w:rsidRPr="00141898">
        <w:rPr>
          <w:color w:val="000000" w:themeColor="text1"/>
          <w:sz w:val="20"/>
          <w:szCs w:val="20"/>
        </w:rPr>
        <w:t>Cloe:</w:t>
      </w:r>
      <w:r w:rsidR="00654057" w:rsidRPr="00141898">
        <w:rPr>
          <w:color w:val="000000" w:themeColor="text1"/>
          <w:sz w:val="20"/>
          <w:szCs w:val="20"/>
        </w:rPr>
        <w:t xml:space="preserve"> </w:t>
      </w:r>
      <w:r w:rsidR="00933CC9" w:rsidRPr="00141898">
        <w:rPr>
          <w:color w:val="000000" w:themeColor="text1"/>
          <w:sz w:val="20"/>
          <w:szCs w:val="20"/>
        </w:rPr>
        <w:t>ok</w:t>
      </w:r>
    </w:p>
    <w:p w14:paraId="6C822FAC" w14:textId="596BC707" w:rsidR="00337316" w:rsidRDefault="00337316" w:rsidP="000915BC">
      <w:pPr>
        <w:pStyle w:val="Style2"/>
        <w:rPr>
          <w:sz w:val="20"/>
          <w:szCs w:val="20"/>
        </w:rPr>
      </w:pPr>
    </w:p>
    <w:p w14:paraId="6810B35A" w14:textId="3C2B6CD9" w:rsidR="00337316" w:rsidRPr="00887710" w:rsidRDefault="00887710" w:rsidP="000915BC">
      <w:pPr>
        <w:pStyle w:val="Style2"/>
        <w:rPr>
          <w:sz w:val="44"/>
          <w:szCs w:val="44"/>
        </w:rPr>
      </w:pPr>
      <w:r>
        <w:rPr>
          <w:sz w:val="44"/>
          <w:szCs w:val="44"/>
        </w:rPr>
        <w:t>Part 2:</w:t>
      </w:r>
      <w:r w:rsidR="00172239">
        <w:rPr>
          <w:sz w:val="44"/>
          <w:szCs w:val="44"/>
        </w:rPr>
        <w:t xml:space="preserve"> </w:t>
      </w:r>
      <w:r w:rsidR="00CF2527">
        <w:rPr>
          <w:sz w:val="44"/>
          <w:szCs w:val="44"/>
        </w:rPr>
        <w:t>Alex’s cute little rabbits</w:t>
      </w:r>
    </w:p>
    <w:p w14:paraId="58A1B4EA" w14:textId="12AE3E69" w:rsidR="0092306F" w:rsidRPr="001A3F0E" w:rsidRDefault="007E7998" w:rsidP="000915BC">
      <w:pPr>
        <w:pStyle w:val="Style2"/>
        <w:rPr>
          <w:color w:val="000000" w:themeColor="text1"/>
          <w:sz w:val="20"/>
          <w:szCs w:val="20"/>
        </w:rPr>
      </w:pPr>
      <w:r w:rsidRPr="001A3F0E">
        <w:rPr>
          <w:color w:val="000000" w:themeColor="text1"/>
          <w:sz w:val="20"/>
          <w:szCs w:val="20"/>
        </w:rPr>
        <w:t xml:space="preserve">(When everyone reach home </w:t>
      </w:r>
      <w:r w:rsidR="00D17BFB" w:rsidRPr="001A3F0E">
        <w:rPr>
          <w:color w:val="000000" w:themeColor="text1"/>
          <w:sz w:val="20"/>
          <w:szCs w:val="20"/>
        </w:rPr>
        <w:t>Alex</w:t>
      </w:r>
      <w:r w:rsidRPr="001A3F0E">
        <w:rPr>
          <w:color w:val="000000" w:themeColor="text1"/>
          <w:sz w:val="20"/>
          <w:szCs w:val="20"/>
        </w:rPr>
        <w:t xml:space="preserve"> asks </w:t>
      </w:r>
      <w:r w:rsidR="009F09C4" w:rsidRPr="001A3F0E">
        <w:rPr>
          <w:color w:val="000000" w:themeColor="text1"/>
          <w:sz w:val="20"/>
          <w:szCs w:val="20"/>
        </w:rPr>
        <w:t>the anywhere door again)</w:t>
      </w:r>
    </w:p>
    <w:p w14:paraId="105F6BCD" w14:textId="40A9B95B" w:rsidR="00675D05" w:rsidRPr="001A3F0E" w:rsidRDefault="00675D05" w:rsidP="000915BC">
      <w:pPr>
        <w:pStyle w:val="Style2"/>
        <w:rPr>
          <w:color w:val="000000" w:themeColor="text1"/>
          <w:sz w:val="20"/>
          <w:szCs w:val="20"/>
        </w:rPr>
      </w:pPr>
      <w:r w:rsidRPr="001A3F0E">
        <w:rPr>
          <w:color w:val="000000" w:themeColor="text1"/>
          <w:sz w:val="20"/>
          <w:szCs w:val="20"/>
        </w:rPr>
        <w:t xml:space="preserve">Valt: spill the beans </w:t>
      </w:r>
      <w:r w:rsidR="00D17BFB" w:rsidRPr="001A3F0E">
        <w:rPr>
          <w:color w:val="000000" w:themeColor="text1"/>
          <w:sz w:val="20"/>
          <w:szCs w:val="20"/>
        </w:rPr>
        <w:t>Alex</w:t>
      </w:r>
      <w:r w:rsidRPr="001A3F0E">
        <w:rPr>
          <w:color w:val="000000" w:themeColor="text1"/>
          <w:sz w:val="20"/>
          <w:szCs w:val="20"/>
        </w:rPr>
        <w:t xml:space="preserve">, tell what are you trying to </w:t>
      </w:r>
      <w:r w:rsidR="0038212B" w:rsidRPr="001A3F0E">
        <w:rPr>
          <w:color w:val="000000" w:themeColor="text1"/>
          <w:sz w:val="20"/>
          <w:szCs w:val="20"/>
        </w:rPr>
        <w:t>hide.</w:t>
      </w:r>
      <w:r w:rsidR="00D11499" w:rsidRPr="001A3F0E">
        <w:rPr>
          <w:rFonts w:ascii="Segoe UI Emoji" w:eastAsia="Segoe UI Emoji" w:hAnsi="Segoe UI Emoji" w:cs="Segoe UI Emoji"/>
          <w:color w:val="000000" w:themeColor="text1"/>
          <w:sz w:val="20"/>
          <w:szCs w:val="20"/>
        </w:rPr>
        <w:t>🤨</w:t>
      </w:r>
    </w:p>
    <w:p w14:paraId="37B742EF" w14:textId="1C1989FA" w:rsidR="00675D05" w:rsidRPr="001A3F0E" w:rsidRDefault="00BF35B5" w:rsidP="000915BC">
      <w:pPr>
        <w:pStyle w:val="Style2"/>
        <w:rPr>
          <w:color w:val="000000" w:themeColor="text1"/>
          <w:sz w:val="20"/>
          <w:szCs w:val="20"/>
        </w:rPr>
      </w:pPr>
      <w:r w:rsidRPr="001A3F0E">
        <w:rPr>
          <w:color w:val="000000" w:themeColor="text1"/>
          <w:sz w:val="20"/>
          <w:szCs w:val="20"/>
        </w:rPr>
        <w:t>Alex (</w:t>
      </w:r>
      <w:r w:rsidR="007F7D5E" w:rsidRPr="001A3F0E">
        <w:rPr>
          <w:color w:val="000000" w:themeColor="text1"/>
          <w:sz w:val="20"/>
          <w:szCs w:val="20"/>
        </w:rPr>
        <w:t xml:space="preserve">talking to himself): </w:t>
      </w:r>
      <w:r w:rsidR="00D11499" w:rsidRPr="001A3F0E">
        <w:rPr>
          <w:color w:val="000000" w:themeColor="text1"/>
          <w:sz w:val="20"/>
          <w:szCs w:val="20"/>
        </w:rPr>
        <w:t>should I take the cat out of the bag?</w:t>
      </w:r>
      <w:r w:rsidR="00A007C0" w:rsidRPr="001A3F0E">
        <w:rPr>
          <w:color w:val="000000" w:themeColor="text1"/>
          <w:sz w:val="20"/>
          <w:szCs w:val="20"/>
        </w:rPr>
        <w:t xml:space="preserve"> </w:t>
      </w:r>
      <w:r w:rsidR="00A007C0" w:rsidRPr="001A3F0E">
        <w:rPr>
          <w:rFonts w:ascii="Segoe UI Emoji" w:eastAsia="Segoe UI Emoji" w:hAnsi="Segoe UI Emoji" w:cs="Segoe UI Emoji"/>
          <w:color w:val="000000" w:themeColor="text1"/>
          <w:sz w:val="20"/>
          <w:szCs w:val="20"/>
        </w:rPr>
        <w:t>🤔</w:t>
      </w:r>
    </w:p>
    <w:p w14:paraId="029B3930" w14:textId="42C6B651" w:rsidR="00A007C0" w:rsidRPr="001A3F0E" w:rsidRDefault="00A007C0" w:rsidP="000915BC">
      <w:pPr>
        <w:pStyle w:val="Style2"/>
        <w:rPr>
          <w:color w:val="000000" w:themeColor="text1"/>
          <w:sz w:val="20"/>
          <w:szCs w:val="20"/>
        </w:rPr>
      </w:pPr>
      <w:r w:rsidRPr="001A3F0E">
        <w:rPr>
          <w:color w:val="000000" w:themeColor="text1"/>
          <w:sz w:val="20"/>
          <w:szCs w:val="20"/>
        </w:rPr>
        <w:t xml:space="preserve">Valt: just </w:t>
      </w:r>
      <w:r w:rsidR="00044DB4" w:rsidRPr="001A3F0E">
        <w:rPr>
          <w:color w:val="000000" w:themeColor="text1"/>
          <w:sz w:val="20"/>
          <w:szCs w:val="20"/>
        </w:rPr>
        <w:t>please</w:t>
      </w:r>
      <w:r w:rsidRPr="001A3F0E">
        <w:rPr>
          <w:color w:val="000000" w:themeColor="text1"/>
          <w:sz w:val="20"/>
          <w:szCs w:val="20"/>
        </w:rPr>
        <w:t xml:space="preserve"> </w:t>
      </w:r>
      <w:r w:rsidR="005F7F57" w:rsidRPr="001A3F0E">
        <w:rPr>
          <w:color w:val="000000" w:themeColor="text1"/>
          <w:sz w:val="20"/>
          <w:szCs w:val="20"/>
        </w:rPr>
        <w:t xml:space="preserve">tell the truth </w:t>
      </w:r>
      <w:r w:rsidR="00044DB4" w:rsidRPr="001A3F0E">
        <w:rPr>
          <w:color w:val="000000" w:themeColor="text1"/>
          <w:sz w:val="20"/>
          <w:szCs w:val="20"/>
        </w:rPr>
        <w:t>Alex</w:t>
      </w:r>
      <w:r w:rsidR="00BF35B5" w:rsidRPr="001A3F0E">
        <w:rPr>
          <w:color w:val="000000" w:themeColor="text1"/>
          <w:sz w:val="20"/>
          <w:szCs w:val="20"/>
        </w:rPr>
        <w:t>!</w:t>
      </w:r>
      <w:r w:rsidR="00BF35B5" w:rsidRPr="001A3F0E">
        <w:rPr>
          <w:rFonts w:ascii="Segoe UI Emoji" w:eastAsia="Segoe UI Emoji" w:hAnsi="Segoe UI Emoji" w:cs="Segoe UI Emoji"/>
          <w:color w:val="000000" w:themeColor="text1"/>
          <w:sz w:val="20"/>
          <w:szCs w:val="20"/>
        </w:rPr>
        <w:t xml:space="preserve"> 😡</w:t>
      </w:r>
    </w:p>
    <w:p w14:paraId="18C0A117" w14:textId="7012B9A0" w:rsidR="005E446D" w:rsidRPr="001A3F0E" w:rsidRDefault="005E446D" w:rsidP="000915BC">
      <w:pPr>
        <w:pStyle w:val="Style2"/>
        <w:rPr>
          <w:color w:val="000000" w:themeColor="text1"/>
          <w:sz w:val="20"/>
          <w:szCs w:val="20"/>
        </w:rPr>
      </w:pPr>
      <w:r w:rsidRPr="001A3F0E">
        <w:rPr>
          <w:color w:val="000000" w:themeColor="text1"/>
          <w:sz w:val="20"/>
          <w:szCs w:val="20"/>
        </w:rPr>
        <w:t xml:space="preserve">Alex: ok, the thing </w:t>
      </w:r>
      <w:r w:rsidR="008E73F7" w:rsidRPr="001A3F0E">
        <w:rPr>
          <w:color w:val="000000" w:themeColor="text1"/>
          <w:sz w:val="20"/>
          <w:szCs w:val="20"/>
        </w:rPr>
        <w:t>is</w:t>
      </w:r>
      <w:r w:rsidR="008E73F7" w:rsidRPr="001A3F0E">
        <w:rPr>
          <w:rFonts w:ascii="Segoe UI Emoji" w:eastAsia="Segoe UI Emoji" w:hAnsi="Segoe UI Emoji" w:cs="Segoe UI Emoji"/>
          <w:color w:val="000000" w:themeColor="text1"/>
          <w:sz w:val="20"/>
          <w:szCs w:val="20"/>
        </w:rPr>
        <w:t>😌</w:t>
      </w:r>
      <w:r w:rsidR="008E73F7" w:rsidRPr="001A3F0E">
        <w:rPr>
          <w:color w:val="000000" w:themeColor="text1"/>
          <w:sz w:val="20"/>
          <w:szCs w:val="20"/>
        </w:rPr>
        <w:t>…</w:t>
      </w:r>
    </w:p>
    <w:p w14:paraId="196824EB" w14:textId="64D7498F" w:rsidR="008E73F7" w:rsidRPr="001A3F0E" w:rsidRDefault="008E73F7" w:rsidP="000915BC">
      <w:pPr>
        <w:pStyle w:val="Style2"/>
        <w:rPr>
          <w:color w:val="000000" w:themeColor="text1"/>
          <w:sz w:val="20"/>
          <w:szCs w:val="20"/>
        </w:rPr>
      </w:pPr>
      <w:r w:rsidRPr="001A3F0E">
        <w:rPr>
          <w:color w:val="000000" w:themeColor="text1"/>
          <w:sz w:val="20"/>
          <w:szCs w:val="20"/>
        </w:rPr>
        <w:t>(</w:t>
      </w:r>
      <w:r w:rsidR="00044DB4" w:rsidRPr="001A3F0E">
        <w:rPr>
          <w:color w:val="000000" w:themeColor="text1"/>
          <w:sz w:val="20"/>
          <w:szCs w:val="20"/>
        </w:rPr>
        <w:t>Alex</w:t>
      </w:r>
      <w:r w:rsidRPr="001A3F0E">
        <w:rPr>
          <w:color w:val="000000" w:themeColor="text1"/>
          <w:sz w:val="20"/>
          <w:szCs w:val="20"/>
        </w:rPr>
        <w:t xml:space="preserve"> uses the anywhere door to </w:t>
      </w:r>
      <w:r w:rsidR="00654057" w:rsidRPr="001A3F0E">
        <w:rPr>
          <w:color w:val="000000" w:themeColor="text1"/>
          <w:sz w:val="20"/>
          <w:szCs w:val="20"/>
        </w:rPr>
        <w:t xml:space="preserve">show </w:t>
      </w:r>
      <w:r w:rsidR="00044DB4" w:rsidRPr="001A3F0E">
        <w:rPr>
          <w:color w:val="000000" w:themeColor="text1"/>
          <w:sz w:val="20"/>
          <w:szCs w:val="20"/>
        </w:rPr>
        <w:t>Valt</w:t>
      </w:r>
      <w:r w:rsidR="00654057" w:rsidRPr="001A3F0E">
        <w:rPr>
          <w:color w:val="000000" w:themeColor="text1"/>
          <w:sz w:val="20"/>
          <w:szCs w:val="20"/>
        </w:rPr>
        <w:t xml:space="preserve"> what it is, just at the right moment </w:t>
      </w:r>
      <w:r w:rsidR="00044DB4" w:rsidRPr="001A3F0E">
        <w:rPr>
          <w:color w:val="000000" w:themeColor="text1"/>
          <w:sz w:val="20"/>
          <w:szCs w:val="20"/>
        </w:rPr>
        <w:t>Cloe</w:t>
      </w:r>
      <w:r w:rsidR="00654057" w:rsidRPr="001A3F0E">
        <w:rPr>
          <w:color w:val="000000" w:themeColor="text1"/>
          <w:sz w:val="20"/>
          <w:szCs w:val="20"/>
        </w:rPr>
        <w:t xml:space="preserve"> enters the room and joins them, so the thing is he was protecting the </w:t>
      </w:r>
      <w:r w:rsidR="00933CC9" w:rsidRPr="001A3F0E">
        <w:rPr>
          <w:color w:val="000000" w:themeColor="text1"/>
          <w:sz w:val="20"/>
          <w:szCs w:val="20"/>
        </w:rPr>
        <w:t xml:space="preserve">rabbits which were in danger, he used the umbrella to </w:t>
      </w:r>
      <w:r w:rsidR="000C5536" w:rsidRPr="001A3F0E">
        <w:rPr>
          <w:color w:val="000000" w:themeColor="text1"/>
          <w:sz w:val="20"/>
          <w:szCs w:val="20"/>
        </w:rPr>
        <w:t xml:space="preserve">give shade and a place to escape the heavy rains and his t-shirt was torn because he used it </w:t>
      </w:r>
      <w:r w:rsidR="00A93989" w:rsidRPr="001A3F0E">
        <w:rPr>
          <w:color w:val="000000" w:themeColor="text1"/>
          <w:sz w:val="20"/>
          <w:szCs w:val="20"/>
        </w:rPr>
        <w:t xml:space="preserve">to protect the rabbits </w:t>
      </w:r>
      <w:r w:rsidR="00F53449" w:rsidRPr="001A3F0E">
        <w:rPr>
          <w:color w:val="000000" w:themeColor="text1"/>
          <w:sz w:val="20"/>
          <w:szCs w:val="20"/>
        </w:rPr>
        <w:t xml:space="preserve">from the </w:t>
      </w:r>
      <w:r w:rsidR="00C9139D" w:rsidRPr="001A3F0E">
        <w:rPr>
          <w:color w:val="000000" w:themeColor="text1"/>
          <w:sz w:val="20"/>
          <w:szCs w:val="20"/>
        </w:rPr>
        <w:t>Eagle)</w:t>
      </w:r>
    </w:p>
    <w:p w14:paraId="5875D612" w14:textId="1366E509" w:rsidR="004032FC" w:rsidRPr="001A3F0E" w:rsidRDefault="004032FC" w:rsidP="000915BC">
      <w:pPr>
        <w:pStyle w:val="Style2"/>
        <w:rPr>
          <w:color w:val="000000" w:themeColor="text1"/>
          <w:sz w:val="20"/>
          <w:szCs w:val="20"/>
        </w:rPr>
      </w:pPr>
      <w:r w:rsidRPr="001A3F0E">
        <w:rPr>
          <w:color w:val="000000" w:themeColor="text1"/>
          <w:sz w:val="20"/>
          <w:szCs w:val="20"/>
        </w:rPr>
        <w:t xml:space="preserve">Cloe: </w:t>
      </w:r>
      <w:r w:rsidR="00BF35B5" w:rsidRPr="001A3F0E">
        <w:rPr>
          <w:color w:val="000000" w:themeColor="text1"/>
          <w:sz w:val="20"/>
          <w:szCs w:val="20"/>
        </w:rPr>
        <w:t>that’s the</w:t>
      </w:r>
      <w:r w:rsidRPr="001A3F0E">
        <w:rPr>
          <w:color w:val="000000" w:themeColor="text1"/>
          <w:sz w:val="20"/>
          <w:szCs w:val="20"/>
        </w:rPr>
        <w:t xml:space="preserve"> matter</w:t>
      </w:r>
    </w:p>
    <w:p w14:paraId="2318DE7F" w14:textId="7C400D1F" w:rsidR="00642E48" w:rsidRPr="001A3F0E" w:rsidRDefault="00980FD0" w:rsidP="000915BC">
      <w:pPr>
        <w:pStyle w:val="Style2"/>
        <w:rPr>
          <w:color w:val="000000" w:themeColor="text1"/>
          <w:sz w:val="20"/>
          <w:szCs w:val="20"/>
        </w:rPr>
      </w:pPr>
      <w:r w:rsidRPr="001A3F0E">
        <w:rPr>
          <w:color w:val="000000" w:themeColor="text1"/>
          <w:sz w:val="20"/>
          <w:szCs w:val="20"/>
        </w:rPr>
        <w:t xml:space="preserve">Valt: ok, </w:t>
      </w:r>
      <w:r w:rsidR="00BF35B5" w:rsidRPr="001A3F0E">
        <w:rPr>
          <w:color w:val="000000" w:themeColor="text1"/>
          <w:sz w:val="20"/>
          <w:szCs w:val="20"/>
        </w:rPr>
        <w:t>let’s</w:t>
      </w:r>
      <w:r w:rsidRPr="001A3F0E">
        <w:rPr>
          <w:color w:val="000000" w:themeColor="text1"/>
          <w:sz w:val="20"/>
          <w:szCs w:val="20"/>
        </w:rPr>
        <w:t xml:space="preserve"> make a burrow fo</w:t>
      </w:r>
      <w:r w:rsidR="0055684E" w:rsidRPr="001A3F0E">
        <w:rPr>
          <w:color w:val="000000" w:themeColor="text1"/>
          <w:sz w:val="20"/>
          <w:szCs w:val="20"/>
        </w:rPr>
        <w:t xml:space="preserve">r </w:t>
      </w:r>
      <w:r w:rsidRPr="001A3F0E">
        <w:rPr>
          <w:color w:val="000000" w:themeColor="text1"/>
          <w:sz w:val="20"/>
          <w:szCs w:val="20"/>
        </w:rPr>
        <w:t xml:space="preserve">the rabbits babies because the way it is behaving tells </w:t>
      </w:r>
      <w:r w:rsidR="00642E48" w:rsidRPr="001A3F0E">
        <w:rPr>
          <w:color w:val="000000" w:themeColor="text1"/>
          <w:sz w:val="20"/>
          <w:szCs w:val="20"/>
        </w:rPr>
        <w:t>that it is pregnant…</w:t>
      </w:r>
    </w:p>
    <w:p w14:paraId="73ED18A2" w14:textId="5D2C5F06" w:rsidR="00192E10" w:rsidRPr="001A3F0E" w:rsidRDefault="00845A7A" w:rsidP="000915BC">
      <w:pPr>
        <w:pStyle w:val="Style2"/>
        <w:rPr>
          <w:color w:val="000000" w:themeColor="text1"/>
          <w:sz w:val="20"/>
          <w:szCs w:val="20"/>
        </w:rPr>
      </w:pPr>
      <w:r w:rsidRPr="001A3F0E">
        <w:rPr>
          <w:color w:val="000000" w:themeColor="text1"/>
          <w:sz w:val="20"/>
          <w:szCs w:val="20"/>
        </w:rPr>
        <w:t xml:space="preserve">Alex(whispering to </w:t>
      </w:r>
      <w:r w:rsidR="0055684E" w:rsidRPr="001A3F0E">
        <w:rPr>
          <w:color w:val="000000" w:themeColor="text1"/>
          <w:sz w:val="20"/>
          <w:szCs w:val="20"/>
        </w:rPr>
        <w:t>Cloe</w:t>
      </w:r>
      <w:r w:rsidRPr="001A3F0E">
        <w:rPr>
          <w:color w:val="000000" w:themeColor="text1"/>
          <w:sz w:val="20"/>
          <w:szCs w:val="20"/>
        </w:rPr>
        <w:t>)</w:t>
      </w:r>
      <w:r w:rsidR="00C82780" w:rsidRPr="001A3F0E">
        <w:rPr>
          <w:color w:val="000000" w:themeColor="text1"/>
          <w:sz w:val="20"/>
          <w:szCs w:val="20"/>
        </w:rPr>
        <w:t xml:space="preserve">: I don’t know how </w:t>
      </w:r>
      <w:r w:rsidR="0055684E" w:rsidRPr="001A3F0E">
        <w:rPr>
          <w:color w:val="000000" w:themeColor="text1"/>
          <w:sz w:val="20"/>
          <w:szCs w:val="20"/>
        </w:rPr>
        <w:t>Valt</w:t>
      </w:r>
      <w:r w:rsidR="00C82780" w:rsidRPr="001A3F0E">
        <w:rPr>
          <w:color w:val="000000" w:themeColor="text1"/>
          <w:sz w:val="20"/>
          <w:szCs w:val="20"/>
        </w:rPr>
        <w:t xml:space="preserve"> </w:t>
      </w:r>
      <w:r w:rsidR="00192E10" w:rsidRPr="001A3F0E">
        <w:rPr>
          <w:color w:val="000000" w:themeColor="text1"/>
          <w:sz w:val="20"/>
          <w:szCs w:val="20"/>
        </w:rPr>
        <w:t>knows everything without even a pause for thinking?</w:t>
      </w:r>
    </w:p>
    <w:p w14:paraId="7587BEDC" w14:textId="7C49DB87" w:rsidR="00933952" w:rsidRPr="001A3F0E" w:rsidRDefault="00BF35B5" w:rsidP="000915BC">
      <w:pPr>
        <w:pStyle w:val="Style2"/>
        <w:rPr>
          <w:color w:val="000000" w:themeColor="text1"/>
          <w:sz w:val="20"/>
          <w:szCs w:val="20"/>
        </w:rPr>
      </w:pPr>
      <w:r w:rsidRPr="001A3F0E">
        <w:rPr>
          <w:color w:val="000000" w:themeColor="text1"/>
          <w:sz w:val="20"/>
          <w:szCs w:val="20"/>
        </w:rPr>
        <w:t>Cloe (whispering</w:t>
      </w:r>
      <w:r w:rsidR="00933952" w:rsidRPr="001A3F0E">
        <w:rPr>
          <w:color w:val="000000" w:themeColor="text1"/>
          <w:sz w:val="20"/>
          <w:szCs w:val="20"/>
        </w:rPr>
        <w:t xml:space="preserve"> to </w:t>
      </w:r>
      <w:r w:rsidR="0055684E" w:rsidRPr="001A3F0E">
        <w:rPr>
          <w:color w:val="000000" w:themeColor="text1"/>
          <w:sz w:val="20"/>
          <w:szCs w:val="20"/>
        </w:rPr>
        <w:t>Alex</w:t>
      </w:r>
      <w:r w:rsidR="00933952" w:rsidRPr="001A3F0E">
        <w:rPr>
          <w:color w:val="000000" w:themeColor="text1"/>
          <w:sz w:val="20"/>
          <w:szCs w:val="20"/>
        </w:rPr>
        <w:t>): even I don’t know!</w:t>
      </w:r>
    </w:p>
    <w:p w14:paraId="3BF19D02" w14:textId="77777777" w:rsidR="00933952" w:rsidRPr="001A3F0E" w:rsidRDefault="00933952" w:rsidP="000915BC">
      <w:pPr>
        <w:pStyle w:val="Style2"/>
        <w:rPr>
          <w:color w:val="000000" w:themeColor="text1"/>
          <w:sz w:val="20"/>
          <w:szCs w:val="20"/>
        </w:rPr>
      </w:pPr>
      <w:r w:rsidRPr="001A3F0E">
        <w:rPr>
          <w:color w:val="000000" w:themeColor="text1"/>
          <w:sz w:val="20"/>
          <w:szCs w:val="20"/>
        </w:rPr>
        <w:t>Valt: what are you both talking when I am telling important information!</w:t>
      </w:r>
    </w:p>
    <w:p w14:paraId="10AC07A5" w14:textId="009E83C1" w:rsidR="005A43E9" w:rsidRPr="001A3F0E" w:rsidRDefault="00933952" w:rsidP="000915BC">
      <w:pPr>
        <w:pStyle w:val="Style2"/>
        <w:rPr>
          <w:color w:val="000000" w:themeColor="text1"/>
          <w:sz w:val="20"/>
          <w:szCs w:val="20"/>
        </w:rPr>
      </w:pPr>
      <w:r w:rsidRPr="001A3F0E">
        <w:rPr>
          <w:color w:val="000000" w:themeColor="text1"/>
          <w:sz w:val="20"/>
          <w:szCs w:val="20"/>
        </w:rPr>
        <w:t xml:space="preserve">Alex: uh uh </w:t>
      </w:r>
      <w:r w:rsidR="0055684E" w:rsidRPr="001A3F0E">
        <w:rPr>
          <w:color w:val="000000" w:themeColor="text1"/>
          <w:sz w:val="20"/>
          <w:szCs w:val="20"/>
        </w:rPr>
        <w:t>Valt</w:t>
      </w:r>
      <w:r w:rsidR="005A43E9" w:rsidRPr="001A3F0E">
        <w:rPr>
          <w:color w:val="000000" w:themeColor="text1"/>
          <w:sz w:val="20"/>
          <w:szCs w:val="20"/>
        </w:rPr>
        <w:t xml:space="preserve"> thhhe thing is…</w:t>
      </w:r>
    </w:p>
    <w:p w14:paraId="1D4C23FF" w14:textId="1985490F" w:rsidR="005A43E9" w:rsidRPr="001A3F0E" w:rsidRDefault="005A43E9" w:rsidP="000915BC">
      <w:pPr>
        <w:pStyle w:val="Style2"/>
        <w:rPr>
          <w:color w:val="000000" w:themeColor="text1"/>
          <w:sz w:val="20"/>
          <w:szCs w:val="20"/>
        </w:rPr>
      </w:pPr>
      <w:r w:rsidRPr="001A3F0E">
        <w:rPr>
          <w:color w:val="000000" w:themeColor="text1"/>
          <w:sz w:val="20"/>
          <w:szCs w:val="20"/>
        </w:rPr>
        <w:t xml:space="preserve">Cloe: we were discussing on what you were </w:t>
      </w:r>
      <w:r w:rsidR="00087498" w:rsidRPr="001A3F0E">
        <w:rPr>
          <w:color w:val="000000" w:themeColor="text1"/>
          <w:sz w:val="20"/>
          <w:szCs w:val="20"/>
        </w:rPr>
        <w:t>speaking</w:t>
      </w:r>
      <w:r w:rsidRPr="001A3F0E">
        <w:rPr>
          <w:color w:val="000000" w:themeColor="text1"/>
          <w:sz w:val="20"/>
          <w:szCs w:val="20"/>
        </w:rPr>
        <w:t>.</w:t>
      </w:r>
    </w:p>
    <w:p w14:paraId="7EA772FD" w14:textId="77777777" w:rsidR="00FD4544" w:rsidRPr="001A3F0E" w:rsidRDefault="00FD4544" w:rsidP="000915BC">
      <w:pPr>
        <w:pStyle w:val="Style2"/>
        <w:rPr>
          <w:color w:val="000000" w:themeColor="text1"/>
          <w:sz w:val="20"/>
          <w:szCs w:val="20"/>
        </w:rPr>
      </w:pPr>
      <w:r w:rsidRPr="001A3F0E">
        <w:rPr>
          <w:color w:val="000000" w:themeColor="text1"/>
          <w:sz w:val="20"/>
          <w:szCs w:val="20"/>
        </w:rPr>
        <w:t>Valt: ok</w:t>
      </w:r>
    </w:p>
    <w:p w14:paraId="3BA24B34" w14:textId="65224662" w:rsidR="004032FC" w:rsidRPr="001A3F0E" w:rsidRDefault="00087498" w:rsidP="000915BC">
      <w:pPr>
        <w:pStyle w:val="Style2"/>
        <w:rPr>
          <w:color w:val="000000" w:themeColor="text1"/>
          <w:sz w:val="20"/>
          <w:szCs w:val="20"/>
        </w:rPr>
      </w:pPr>
      <w:r w:rsidRPr="001A3F0E">
        <w:rPr>
          <w:color w:val="000000" w:themeColor="text1"/>
          <w:sz w:val="20"/>
          <w:szCs w:val="20"/>
        </w:rPr>
        <w:t xml:space="preserve">Alex(whispering to </w:t>
      </w:r>
      <w:r w:rsidR="0055684E" w:rsidRPr="001A3F0E">
        <w:rPr>
          <w:color w:val="000000" w:themeColor="text1"/>
          <w:sz w:val="20"/>
          <w:szCs w:val="20"/>
        </w:rPr>
        <w:t>Cloe</w:t>
      </w:r>
      <w:r w:rsidR="00AD2C9C" w:rsidRPr="001A3F0E">
        <w:rPr>
          <w:color w:val="000000" w:themeColor="text1"/>
          <w:sz w:val="20"/>
          <w:szCs w:val="20"/>
        </w:rPr>
        <w:t>): how did you do that!?!?!?!</w:t>
      </w:r>
    </w:p>
    <w:p w14:paraId="2429F496" w14:textId="7C951E7E" w:rsidR="00AD2C9C" w:rsidRPr="001A3F0E" w:rsidRDefault="003A2B0D" w:rsidP="000915BC">
      <w:pPr>
        <w:pStyle w:val="Style2"/>
        <w:rPr>
          <w:color w:val="000000" w:themeColor="text1"/>
          <w:sz w:val="20"/>
          <w:szCs w:val="20"/>
        </w:rPr>
      </w:pPr>
      <w:r w:rsidRPr="001A3F0E">
        <w:rPr>
          <w:color w:val="000000" w:themeColor="text1"/>
          <w:sz w:val="20"/>
          <w:szCs w:val="20"/>
        </w:rPr>
        <w:t xml:space="preserve">Cloe(whispering to Alex): I know </w:t>
      </w:r>
      <w:r w:rsidR="0055684E" w:rsidRPr="001A3F0E">
        <w:rPr>
          <w:color w:val="000000" w:themeColor="text1"/>
          <w:sz w:val="20"/>
          <w:szCs w:val="20"/>
        </w:rPr>
        <w:t>Valt</w:t>
      </w:r>
      <w:r w:rsidR="00415B2B" w:rsidRPr="001A3F0E">
        <w:rPr>
          <w:color w:val="000000" w:themeColor="text1"/>
          <w:sz w:val="20"/>
          <w:szCs w:val="20"/>
        </w:rPr>
        <w:t xml:space="preserve"> more than anyone else in the world.</w:t>
      </w:r>
    </w:p>
    <w:p w14:paraId="2CF85A88" w14:textId="71879A69" w:rsidR="00415B2B" w:rsidRPr="001A3F0E" w:rsidRDefault="001E0FD3" w:rsidP="000915BC">
      <w:pPr>
        <w:pStyle w:val="Style2"/>
        <w:rPr>
          <w:color w:val="000000" w:themeColor="text1"/>
          <w:sz w:val="20"/>
          <w:szCs w:val="20"/>
        </w:rPr>
      </w:pPr>
      <w:r w:rsidRPr="001A3F0E">
        <w:rPr>
          <w:color w:val="000000" w:themeColor="text1"/>
          <w:sz w:val="20"/>
          <w:szCs w:val="20"/>
        </w:rPr>
        <w:t xml:space="preserve">(Suddenly </w:t>
      </w:r>
      <w:r w:rsidR="00C21C95" w:rsidRPr="001A3F0E">
        <w:rPr>
          <w:color w:val="000000" w:themeColor="text1"/>
          <w:sz w:val="20"/>
          <w:szCs w:val="20"/>
        </w:rPr>
        <w:t>tom and kick appeared)</w:t>
      </w:r>
    </w:p>
    <w:p w14:paraId="5B71C28C" w14:textId="06981450" w:rsidR="00C21C95" w:rsidRPr="001A3F0E" w:rsidRDefault="00C21C95" w:rsidP="000915BC">
      <w:pPr>
        <w:pStyle w:val="Style2"/>
        <w:rPr>
          <w:color w:val="000000" w:themeColor="text1"/>
          <w:sz w:val="20"/>
          <w:szCs w:val="20"/>
        </w:rPr>
      </w:pPr>
      <w:r w:rsidRPr="001A3F0E">
        <w:rPr>
          <w:color w:val="000000" w:themeColor="text1"/>
          <w:sz w:val="20"/>
          <w:szCs w:val="20"/>
        </w:rPr>
        <w:t>Alex:</w:t>
      </w:r>
      <w:r w:rsidR="002B10E4" w:rsidRPr="001A3F0E">
        <w:rPr>
          <w:color w:val="000000" w:themeColor="text1"/>
          <w:sz w:val="20"/>
          <w:szCs w:val="20"/>
        </w:rPr>
        <w:t xml:space="preserve"> how did you come here!?!?!?</w:t>
      </w:r>
    </w:p>
    <w:p w14:paraId="49ADED97" w14:textId="77777777" w:rsidR="002B10E4" w:rsidRPr="001A3F0E" w:rsidRDefault="002B10E4" w:rsidP="000915BC">
      <w:pPr>
        <w:pStyle w:val="Style2"/>
        <w:rPr>
          <w:color w:val="000000" w:themeColor="text1"/>
          <w:sz w:val="20"/>
          <w:szCs w:val="20"/>
        </w:rPr>
      </w:pPr>
      <w:r w:rsidRPr="001A3F0E">
        <w:rPr>
          <w:color w:val="000000" w:themeColor="text1"/>
          <w:sz w:val="20"/>
          <w:szCs w:val="20"/>
        </w:rPr>
        <w:t>Kick: trough that magical door</w:t>
      </w:r>
    </w:p>
    <w:p w14:paraId="30808AC7" w14:textId="2DB29C16" w:rsidR="002B10E4" w:rsidRPr="001A3F0E" w:rsidRDefault="0010545D" w:rsidP="000915BC">
      <w:pPr>
        <w:pStyle w:val="Style2"/>
        <w:rPr>
          <w:color w:val="000000" w:themeColor="text1"/>
          <w:sz w:val="20"/>
          <w:szCs w:val="20"/>
        </w:rPr>
      </w:pPr>
      <w:r w:rsidRPr="001A3F0E">
        <w:rPr>
          <w:color w:val="000000" w:themeColor="text1"/>
          <w:sz w:val="20"/>
          <w:szCs w:val="20"/>
        </w:rPr>
        <w:t xml:space="preserve">Valt: which means I forgot to switch it </w:t>
      </w:r>
      <w:r w:rsidR="002A10B0" w:rsidRPr="001A3F0E">
        <w:rPr>
          <w:color w:val="000000" w:themeColor="text1"/>
          <w:sz w:val="20"/>
          <w:szCs w:val="20"/>
        </w:rPr>
        <w:t>off and put it in my 4 dimensional pocket!</w:t>
      </w:r>
    </w:p>
    <w:p w14:paraId="788EC2EF" w14:textId="03A6FB33" w:rsidR="002A10B0" w:rsidRPr="001A3F0E" w:rsidRDefault="00305AFD" w:rsidP="000915BC">
      <w:pPr>
        <w:pStyle w:val="Style2"/>
        <w:rPr>
          <w:color w:val="000000" w:themeColor="text1"/>
          <w:sz w:val="20"/>
          <w:szCs w:val="20"/>
        </w:rPr>
      </w:pPr>
      <w:r w:rsidRPr="001A3F0E">
        <w:rPr>
          <w:color w:val="000000" w:themeColor="text1"/>
          <w:sz w:val="20"/>
          <w:szCs w:val="20"/>
        </w:rPr>
        <w:t>Kick: so it’s called an anywhere door, where are we!</w:t>
      </w:r>
    </w:p>
    <w:p w14:paraId="6D143EEA" w14:textId="2CB3DD4A" w:rsidR="005215E8" w:rsidRPr="001A3F0E" w:rsidRDefault="005215E8" w:rsidP="000915BC">
      <w:pPr>
        <w:pStyle w:val="Style2"/>
        <w:rPr>
          <w:color w:val="000000" w:themeColor="text1"/>
          <w:sz w:val="20"/>
          <w:szCs w:val="20"/>
        </w:rPr>
      </w:pPr>
      <w:r w:rsidRPr="001A3F0E">
        <w:rPr>
          <w:color w:val="000000" w:themeColor="text1"/>
          <w:sz w:val="20"/>
          <w:szCs w:val="20"/>
        </w:rPr>
        <w:t>Valt: mount fungi</w:t>
      </w:r>
    </w:p>
    <w:p w14:paraId="3CBE97BC" w14:textId="5BE3B7AC" w:rsidR="005215E8" w:rsidRPr="001A3F0E" w:rsidRDefault="00254AA1" w:rsidP="000915BC">
      <w:pPr>
        <w:pStyle w:val="Style2"/>
        <w:rPr>
          <w:color w:val="000000" w:themeColor="text1"/>
          <w:sz w:val="20"/>
          <w:szCs w:val="20"/>
        </w:rPr>
      </w:pPr>
      <w:r w:rsidRPr="001A3F0E">
        <w:rPr>
          <w:color w:val="000000" w:themeColor="text1"/>
          <w:sz w:val="20"/>
          <w:szCs w:val="20"/>
        </w:rPr>
        <w:t>Kick: huh?</w:t>
      </w:r>
    </w:p>
    <w:p w14:paraId="3776E53C" w14:textId="4C2FB4F8" w:rsidR="006567F8" w:rsidRPr="001A3F0E" w:rsidRDefault="00254AA1" w:rsidP="000915BC">
      <w:pPr>
        <w:pStyle w:val="Style2"/>
        <w:rPr>
          <w:color w:val="000000" w:themeColor="text1"/>
          <w:sz w:val="20"/>
          <w:szCs w:val="20"/>
        </w:rPr>
      </w:pPr>
      <w:r w:rsidRPr="001A3F0E">
        <w:rPr>
          <w:color w:val="000000" w:themeColor="text1"/>
          <w:sz w:val="20"/>
          <w:szCs w:val="20"/>
        </w:rPr>
        <w:t xml:space="preserve">Valt: this mountain is mount fungi, in </w:t>
      </w:r>
      <w:r w:rsidR="00764D34" w:rsidRPr="001A3F0E">
        <w:rPr>
          <w:color w:val="000000" w:themeColor="text1"/>
          <w:sz w:val="20"/>
          <w:szCs w:val="20"/>
        </w:rPr>
        <w:t>Tokyo</w:t>
      </w:r>
      <w:r w:rsidRPr="001A3F0E">
        <w:rPr>
          <w:color w:val="000000" w:themeColor="text1"/>
          <w:sz w:val="20"/>
          <w:szCs w:val="20"/>
        </w:rPr>
        <w:t xml:space="preserve">, </w:t>
      </w:r>
      <w:r w:rsidR="006567F8" w:rsidRPr="001A3F0E">
        <w:rPr>
          <w:color w:val="000000" w:themeColor="text1"/>
          <w:sz w:val="20"/>
          <w:szCs w:val="20"/>
        </w:rPr>
        <w:t>japan. Didn’t you read geography?</w:t>
      </w:r>
    </w:p>
    <w:p w14:paraId="30F0AC80" w14:textId="03751CD3" w:rsidR="005E446D" w:rsidRPr="001A3F0E" w:rsidRDefault="006567F8" w:rsidP="000915BC">
      <w:pPr>
        <w:pStyle w:val="Style2"/>
        <w:rPr>
          <w:color w:val="000000" w:themeColor="text1"/>
          <w:sz w:val="20"/>
          <w:szCs w:val="20"/>
        </w:rPr>
      </w:pPr>
      <w:r w:rsidRPr="001A3F0E">
        <w:rPr>
          <w:color w:val="000000" w:themeColor="text1"/>
          <w:sz w:val="20"/>
          <w:szCs w:val="20"/>
        </w:rPr>
        <w:t xml:space="preserve">Kick: oh, why are you all </w:t>
      </w:r>
      <w:r w:rsidR="00127547" w:rsidRPr="001A3F0E">
        <w:rPr>
          <w:color w:val="000000" w:themeColor="text1"/>
          <w:sz w:val="20"/>
          <w:szCs w:val="20"/>
        </w:rPr>
        <w:t>here?</w:t>
      </w:r>
    </w:p>
    <w:p w14:paraId="3EDF83D3" w14:textId="79FFEFF4" w:rsidR="00127547" w:rsidRPr="001A3F0E" w:rsidRDefault="004C7498" w:rsidP="000915BC">
      <w:pPr>
        <w:pStyle w:val="Style2"/>
        <w:rPr>
          <w:color w:val="000000" w:themeColor="text1"/>
          <w:sz w:val="20"/>
          <w:szCs w:val="20"/>
        </w:rPr>
      </w:pPr>
      <w:r w:rsidRPr="001A3F0E">
        <w:rPr>
          <w:color w:val="000000" w:themeColor="text1"/>
          <w:sz w:val="20"/>
          <w:szCs w:val="20"/>
        </w:rPr>
        <w:t xml:space="preserve">Alex: we </w:t>
      </w:r>
      <w:r w:rsidR="00BF35B5" w:rsidRPr="001A3F0E">
        <w:rPr>
          <w:color w:val="000000" w:themeColor="text1"/>
          <w:sz w:val="20"/>
          <w:szCs w:val="20"/>
        </w:rPr>
        <w:t>won’t</w:t>
      </w:r>
      <w:r w:rsidRPr="001A3F0E">
        <w:rPr>
          <w:color w:val="000000" w:themeColor="text1"/>
          <w:sz w:val="20"/>
          <w:szCs w:val="20"/>
        </w:rPr>
        <w:t xml:space="preserve"> tell you!</w:t>
      </w:r>
    </w:p>
    <w:p w14:paraId="54741C2F" w14:textId="2E8DBFA5" w:rsidR="004C7498" w:rsidRPr="001A3F0E" w:rsidRDefault="004C7498" w:rsidP="000915BC">
      <w:pPr>
        <w:pStyle w:val="Style2"/>
        <w:rPr>
          <w:color w:val="000000" w:themeColor="text1"/>
          <w:sz w:val="20"/>
          <w:szCs w:val="20"/>
        </w:rPr>
      </w:pPr>
      <w:r w:rsidRPr="001A3F0E">
        <w:rPr>
          <w:color w:val="000000" w:themeColor="text1"/>
          <w:sz w:val="20"/>
          <w:szCs w:val="20"/>
        </w:rPr>
        <w:t xml:space="preserve">Tom: </w:t>
      </w:r>
      <w:r w:rsidR="00DC2757" w:rsidRPr="001A3F0E">
        <w:rPr>
          <w:color w:val="000000" w:themeColor="text1"/>
          <w:sz w:val="20"/>
          <w:szCs w:val="20"/>
        </w:rPr>
        <w:t>what!</w:t>
      </w:r>
    </w:p>
    <w:p w14:paraId="0EFDE985" w14:textId="1FD5C4D2" w:rsidR="00DC2757" w:rsidRPr="001A3F0E" w:rsidRDefault="00DC2757" w:rsidP="000915BC">
      <w:pPr>
        <w:pStyle w:val="Style2"/>
        <w:rPr>
          <w:color w:val="000000" w:themeColor="text1"/>
          <w:sz w:val="20"/>
          <w:szCs w:val="20"/>
        </w:rPr>
      </w:pPr>
      <w:r w:rsidRPr="001A3F0E">
        <w:rPr>
          <w:color w:val="000000" w:themeColor="text1"/>
          <w:sz w:val="20"/>
          <w:szCs w:val="20"/>
        </w:rPr>
        <w:t>Alex: uh!</w:t>
      </w:r>
    </w:p>
    <w:p w14:paraId="33776515" w14:textId="77777777" w:rsidR="001C2BC6" w:rsidRPr="001A3F0E" w:rsidRDefault="001C2BC6" w:rsidP="000915BC">
      <w:pPr>
        <w:pStyle w:val="Style2"/>
        <w:rPr>
          <w:color w:val="000000" w:themeColor="text1"/>
          <w:sz w:val="20"/>
          <w:szCs w:val="20"/>
        </w:rPr>
      </w:pPr>
      <w:r w:rsidRPr="001A3F0E">
        <w:rPr>
          <w:color w:val="000000" w:themeColor="text1"/>
          <w:sz w:val="20"/>
          <w:szCs w:val="20"/>
        </w:rPr>
        <w:t>Cloe: we have come here to watch the rabbits</w:t>
      </w:r>
    </w:p>
    <w:p w14:paraId="066D9A85" w14:textId="2B2A6BBF" w:rsidR="001C2BC6" w:rsidRPr="001A3F0E" w:rsidRDefault="001C2BC6" w:rsidP="000915BC">
      <w:pPr>
        <w:pStyle w:val="Style2"/>
        <w:rPr>
          <w:color w:val="000000" w:themeColor="text1"/>
          <w:sz w:val="20"/>
          <w:szCs w:val="20"/>
        </w:rPr>
      </w:pPr>
      <w:r w:rsidRPr="001A3F0E">
        <w:rPr>
          <w:color w:val="000000" w:themeColor="text1"/>
          <w:sz w:val="20"/>
          <w:szCs w:val="20"/>
        </w:rPr>
        <w:t xml:space="preserve">Valt and </w:t>
      </w:r>
      <w:r w:rsidR="00764D34" w:rsidRPr="001A3F0E">
        <w:rPr>
          <w:color w:val="000000" w:themeColor="text1"/>
          <w:sz w:val="20"/>
          <w:szCs w:val="20"/>
        </w:rPr>
        <w:t>Alex</w:t>
      </w:r>
      <w:r w:rsidRPr="001A3F0E">
        <w:rPr>
          <w:color w:val="000000" w:themeColor="text1"/>
          <w:sz w:val="20"/>
          <w:szCs w:val="20"/>
        </w:rPr>
        <w:t xml:space="preserve">: </w:t>
      </w:r>
      <w:r w:rsidR="00764D34" w:rsidRPr="001A3F0E">
        <w:rPr>
          <w:color w:val="000000" w:themeColor="text1"/>
          <w:sz w:val="20"/>
          <w:szCs w:val="20"/>
        </w:rPr>
        <w:t>Cloe</w:t>
      </w:r>
      <w:r w:rsidRPr="001A3F0E">
        <w:rPr>
          <w:color w:val="000000" w:themeColor="text1"/>
          <w:sz w:val="20"/>
          <w:szCs w:val="20"/>
        </w:rPr>
        <w:t>!!!!!</w:t>
      </w:r>
    </w:p>
    <w:p w14:paraId="1857B6AC" w14:textId="0FC54A66" w:rsidR="001C2BC6" w:rsidRPr="001A3F0E" w:rsidRDefault="004C42DA" w:rsidP="000915BC">
      <w:pPr>
        <w:pStyle w:val="Style2"/>
        <w:rPr>
          <w:color w:val="000000" w:themeColor="text1"/>
          <w:sz w:val="20"/>
          <w:szCs w:val="20"/>
        </w:rPr>
      </w:pPr>
      <w:r w:rsidRPr="001A3F0E">
        <w:rPr>
          <w:color w:val="000000" w:themeColor="text1"/>
          <w:sz w:val="20"/>
          <w:szCs w:val="20"/>
        </w:rPr>
        <w:t>(Tom and kick go and bring their nets and start hunting them immediately)</w:t>
      </w:r>
    </w:p>
    <w:p w14:paraId="1EC3DB16" w14:textId="20229FDB" w:rsidR="004C42DA" w:rsidRPr="001A3F0E" w:rsidRDefault="006E365F" w:rsidP="000915BC">
      <w:pPr>
        <w:pStyle w:val="Style2"/>
        <w:rPr>
          <w:color w:val="000000" w:themeColor="text1"/>
          <w:sz w:val="20"/>
          <w:szCs w:val="20"/>
        </w:rPr>
      </w:pPr>
      <w:r w:rsidRPr="001A3F0E">
        <w:rPr>
          <w:color w:val="000000" w:themeColor="text1"/>
          <w:sz w:val="20"/>
          <w:szCs w:val="20"/>
        </w:rPr>
        <w:t>Cloe: what happened?</w:t>
      </w:r>
    </w:p>
    <w:p w14:paraId="6B5B62B5" w14:textId="446ED4B9" w:rsidR="006E365F" w:rsidRPr="001A3F0E" w:rsidRDefault="006E365F" w:rsidP="000915BC">
      <w:pPr>
        <w:pStyle w:val="Style2"/>
        <w:rPr>
          <w:color w:val="000000" w:themeColor="text1"/>
          <w:sz w:val="20"/>
          <w:szCs w:val="20"/>
        </w:rPr>
      </w:pPr>
      <w:r w:rsidRPr="001A3F0E">
        <w:rPr>
          <w:color w:val="000000" w:themeColor="text1"/>
          <w:sz w:val="20"/>
          <w:szCs w:val="20"/>
        </w:rPr>
        <w:t xml:space="preserve">Valt: due to you they started </w:t>
      </w:r>
      <w:r w:rsidR="004A4DB3" w:rsidRPr="001A3F0E">
        <w:rPr>
          <w:color w:val="000000" w:themeColor="text1"/>
          <w:sz w:val="20"/>
          <w:szCs w:val="20"/>
        </w:rPr>
        <w:t>hunting the rabbits!</w:t>
      </w:r>
    </w:p>
    <w:p w14:paraId="3B87C0F6" w14:textId="2BFCD436" w:rsidR="004A4DB3" w:rsidRPr="001A3F0E" w:rsidRDefault="004A4DB3" w:rsidP="000915BC">
      <w:pPr>
        <w:pStyle w:val="Style2"/>
        <w:rPr>
          <w:color w:val="000000" w:themeColor="text1"/>
          <w:sz w:val="20"/>
          <w:szCs w:val="20"/>
        </w:rPr>
      </w:pPr>
      <w:r w:rsidRPr="001A3F0E">
        <w:rPr>
          <w:color w:val="000000" w:themeColor="text1"/>
          <w:sz w:val="20"/>
          <w:szCs w:val="20"/>
        </w:rPr>
        <w:t xml:space="preserve">Cloe: I didn’t know </w:t>
      </w:r>
      <w:r w:rsidR="009D5ADC" w:rsidRPr="001A3F0E">
        <w:rPr>
          <w:color w:val="000000" w:themeColor="text1"/>
          <w:sz w:val="20"/>
          <w:szCs w:val="20"/>
        </w:rPr>
        <w:t>them!</w:t>
      </w:r>
    </w:p>
    <w:p w14:paraId="62027C86" w14:textId="0E753B32" w:rsidR="004A4DB3" w:rsidRPr="001A3F0E" w:rsidRDefault="004A4DB3" w:rsidP="000915BC">
      <w:pPr>
        <w:pStyle w:val="Style2"/>
        <w:rPr>
          <w:color w:val="000000" w:themeColor="text1"/>
          <w:sz w:val="20"/>
          <w:szCs w:val="20"/>
        </w:rPr>
      </w:pPr>
      <w:r w:rsidRPr="001A3F0E">
        <w:rPr>
          <w:color w:val="000000" w:themeColor="text1"/>
          <w:sz w:val="20"/>
          <w:szCs w:val="20"/>
        </w:rPr>
        <w:t>Valt:</w:t>
      </w:r>
      <w:r w:rsidR="009D5ADC" w:rsidRPr="001A3F0E">
        <w:rPr>
          <w:color w:val="000000" w:themeColor="text1"/>
          <w:sz w:val="20"/>
          <w:szCs w:val="20"/>
        </w:rPr>
        <w:t xml:space="preserve"> can’t you see we are trying to hide it from them!</w:t>
      </w:r>
    </w:p>
    <w:p w14:paraId="426CAF53" w14:textId="72A93A6E" w:rsidR="009D5ADC" w:rsidRPr="001A3F0E" w:rsidRDefault="008F30D5" w:rsidP="000915BC">
      <w:pPr>
        <w:pStyle w:val="Style2"/>
        <w:rPr>
          <w:color w:val="000000" w:themeColor="text1"/>
          <w:sz w:val="20"/>
          <w:szCs w:val="20"/>
        </w:rPr>
      </w:pPr>
      <w:r w:rsidRPr="001A3F0E">
        <w:rPr>
          <w:color w:val="000000" w:themeColor="text1"/>
          <w:sz w:val="20"/>
          <w:szCs w:val="20"/>
        </w:rPr>
        <w:t xml:space="preserve">Cloe: </w:t>
      </w:r>
      <w:r w:rsidR="00BF35B5">
        <w:rPr>
          <w:color w:val="000000" w:themeColor="text1"/>
          <w:sz w:val="20"/>
          <w:szCs w:val="20"/>
        </w:rPr>
        <w:t xml:space="preserve">I am new here and I do </w:t>
      </w:r>
      <w:r w:rsidRPr="001A3F0E">
        <w:rPr>
          <w:color w:val="000000" w:themeColor="text1"/>
          <w:sz w:val="20"/>
          <w:szCs w:val="20"/>
        </w:rPr>
        <w:t xml:space="preserve">not </w:t>
      </w:r>
      <w:r w:rsidR="00BF35B5">
        <w:rPr>
          <w:color w:val="000000" w:themeColor="text1"/>
          <w:sz w:val="20"/>
          <w:szCs w:val="20"/>
        </w:rPr>
        <w:t xml:space="preserve">know </w:t>
      </w:r>
      <w:r w:rsidR="00764D34" w:rsidRPr="001A3F0E">
        <w:rPr>
          <w:color w:val="000000" w:themeColor="text1"/>
          <w:sz w:val="20"/>
          <w:szCs w:val="20"/>
        </w:rPr>
        <w:t>Mr. Science</w:t>
      </w:r>
      <w:r w:rsidRPr="001A3F0E">
        <w:rPr>
          <w:color w:val="000000" w:themeColor="text1"/>
          <w:sz w:val="20"/>
          <w:szCs w:val="20"/>
        </w:rPr>
        <w:t>!</w:t>
      </w:r>
    </w:p>
    <w:p w14:paraId="72025C7D" w14:textId="6A4E25E2" w:rsidR="008F30D5" w:rsidRPr="001A3F0E" w:rsidRDefault="009A220B" w:rsidP="000915BC">
      <w:pPr>
        <w:pStyle w:val="Style2"/>
        <w:rPr>
          <w:color w:val="000000" w:themeColor="text1"/>
          <w:sz w:val="20"/>
          <w:szCs w:val="20"/>
        </w:rPr>
      </w:pPr>
      <w:r w:rsidRPr="001A3F0E">
        <w:rPr>
          <w:color w:val="000000" w:themeColor="text1"/>
          <w:sz w:val="20"/>
          <w:szCs w:val="20"/>
        </w:rPr>
        <w:t xml:space="preserve">Valt: what ever it is </w:t>
      </w:r>
      <w:r w:rsidR="00250C3D" w:rsidRPr="001A3F0E">
        <w:rPr>
          <w:color w:val="000000" w:themeColor="text1"/>
          <w:sz w:val="20"/>
          <w:szCs w:val="20"/>
        </w:rPr>
        <w:t>it</w:t>
      </w:r>
      <w:r w:rsidR="00AE5BA7" w:rsidRPr="001A3F0E">
        <w:rPr>
          <w:color w:val="000000" w:themeColor="text1"/>
          <w:sz w:val="20"/>
          <w:szCs w:val="20"/>
        </w:rPr>
        <w:t>’</w:t>
      </w:r>
      <w:r w:rsidR="00250C3D" w:rsidRPr="001A3F0E">
        <w:rPr>
          <w:color w:val="000000" w:themeColor="text1"/>
          <w:sz w:val="20"/>
          <w:szCs w:val="20"/>
        </w:rPr>
        <w:t xml:space="preserve">s you who has created the </w:t>
      </w:r>
      <w:r w:rsidR="00AE5BA7" w:rsidRPr="001A3F0E">
        <w:rPr>
          <w:color w:val="000000" w:themeColor="text1"/>
          <w:sz w:val="20"/>
          <w:szCs w:val="20"/>
        </w:rPr>
        <w:t>problem!</w:t>
      </w:r>
    </w:p>
    <w:p w14:paraId="53104CB8" w14:textId="4054D82D" w:rsidR="00AE5BA7" w:rsidRPr="001A3F0E" w:rsidRDefault="00AE5BA7" w:rsidP="000915BC">
      <w:pPr>
        <w:pStyle w:val="Style2"/>
        <w:rPr>
          <w:color w:val="000000" w:themeColor="text1"/>
          <w:sz w:val="20"/>
          <w:szCs w:val="20"/>
        </w:rPr>
      </w:pPr>
      <w:r w:rsidRPr="001A3F0E">
        <w:rPr>
          <w:color w:val="000000" w:themeColor="text1"/>
          <w:sz w:val="20"/>
          <w:szCs w:val="20"/>
        </w:rPr>
        <w:t xml:space="preserve">Cloe: if </w:t>
      </w:r>
      <w:r w:rsidR="00764D34" w:rsidRPr="001A3F0E">
        <w:rPr>
          <w:color w:val="000000" w:themeColor="text1"/>
          <w:sz w:val="20"/>
          <w:szCs w:val="20"/>
        </w:rPr>
        <w:t>Alex</w:t>
      </w:r>
      <w:r w:rsidRPr="001A3F0E">
        <w:rPr>
          <w:color w:val="000000" w:themeColor="text1"/>
          <w:sz w:val="20"/>
          <w:szCs w:val="20"/>
        </w:rPr>
        <w:t xml:space="preserve"> hasn’t </w:t>
      </w:r>
      <w:r w:rsidR="004B3BF7" w:rsidRPr="001A3F0E">
        <w:rPr>
          <w:color w:val="000000" w:themeColor="text1"/>
          <w:sz w:val="20"/>
          <w:szCs w:val="20"/>
        </w:rPr>
        <w:t>come here we wouldn’t have any problem!</w:t>
      </w:r>
    </w:p>
    <w:p w14:paraId="360840BC" w14:textId="671FDE69" w:rsidR="004B3BF7" w:rsidRPr="001A3F0E" w:rsidRDefault="004B3BF7" w:rsidP="000915BC">
      <w:pPr>
        <w:pStyle w:val="Style2"/>
        <w:rPr>
          <w:color w:val="000000" w:themeColor="text1"/>
          <w:sz w:val="20"/>
          <w:szCs w:val="20"/>
        </w:rPr>
      </w:pPr>
      <w:r w:rsidRPr="001A3F0E">
        <w:rPr>
          <w:color w:val="000000" w:themeColor="text1"/>
          <w:sz w:val="20"/>
          <w:szCs w:val="20"/>
        </w:rPr>
        <w:t>Alex: I am not involved in your fight!</w:t>
      </w:r>
    </w:p>
    <w:p w14:paraId="4CA457B5" w14:textId="26A4D783" w:rsidR="004B3BF7" w:rsidRPr="001A3F0E" w:rsidRDefault="004B3BF7" w:rsidP="000915BC">
      <w:pPr>
        <w:pStyle w:val="Style2"/>
        <w:rPr>
          <w:color w:val="000000" w:themeColor="text1"/>
          <w:sz w:val="20"/>
          <w:szCs w:val="20"/>
        </w:rPr>
      </w:pPr>
      <w:r w:rsidRPr="001A3F0E">
        <w:rPr>
          <w:color w:val="000000" w:themeColor="text1"/>
          <w:sz w:val="20"/>
          <w:szCs w:val="20"/>
        </w:rPr>
        <w:t xml:space="preserve">Valt: whatever </w:t>
      </w:r>
      <w:r w:rsidR="00BF35B5" w:rsidRPr="001A3F0E">
        <w:rPr>
          <w:color w:val="000000" w:themeColor="text1"/>
          <w:sz w:val="20"/>
          <w:szCs w:val="20"/>
        </w:rPr>
        <w:t>you’re</w:t>
      </w:r>
      <w:r w:rsidRPr="001A3F0E">
        <w:rPr>
          <w:color w:val="000000" w:themeColor="text1"/>
          <w:sz w:val="20"/>
          <w:szCs w:val="20"/>
        </w:rPr>
        <w:t xml:space="preserve"> stupid!</w:t>
      </w:r>
    </w:p>
    <w:p w14:paraId="2C0D9138" w14:textId="33A6B5A3" w:rsidR="007322D6" w:rsidRPr="001A3F0E" w:rsidRDefault="007322D6" w:rsidP="000915BC">
      <w:pPr>
        <w:pStyle w:val="Style2"/>
        <w:rPr>
          <w:color w:val="000000" w:themeColor="text1"/>
          <w:sz w:val="20"/>
          <w:szCs w:val="20"/>
        </w:rPr>
      </w:pPr>
      <w:r w:rsidRPr="001A3F0E">
        <w:rPr>
          <w:color w:val="000000" w:themeColor="text1"/>
          <w:sz w:val="20"/>
          <w:szCs w:val="20"/>
        </w:rPr>
        <w:t>Cloe: you’re a jerk!</w:t>
      </w:r>
    </w:p>
    <w:p w14:paraId="1D92F553" w14:textId="1F5DB864" w:rsidR="007322D6" w:rsidRPr="001A3F0E" w:rsidRDefault="007322D6" w:rsidP="000915BC">
      <w:pPr>
        <w:pStyle w:val="Style2"/>
        <w:rPr>
          <w:color w:val="000000" w:themeColor="text1"/>
          <w:sz w:val="20"/>
          <w:szCs w:val="20"/>
        </w:rPr>
      </w:pPr>
      <w:r w:rsidRPr="001A3F0E">
        <w:rPr>
          <w:color w:val="000000" w:themeColor="text1"/>
          <w:sz w:val="20"/>
          <w:szCs w:val="20"/>
        </w:rPr>
        <w:t>Valt:</w:t>
      </w:r>
      <w:r w:rsidR="004B4673" w:rsidRPr="001A3F0E">
        <w:rPr>
          <w:color w:val="000000" w:themeColor="text1"/>
          <w:sz w:val="20"/>
          <w:szCs w:val="20"/>
        </w:rPr>
        <w:t xml:space="preserve"> you’re an ediot!</w:t>
      </w:r>
    </w:p>
    <w:p w14:paraId="1FF7E37A" w14:textId="77777777" w:rsidR="004B4673" w:rsidRPr="001A3F0E" w:rsidRDefault="004B4673" w:rsidP="000915BC">
      <w:pPr>
        <w:pStyle w:val="Style2"/>
        <w:rPr>
          <w:color w:val="000000" w:themeColor="text1"/>
          <w:sz w:val="20"/>
          <w:szCs w:val="20"/>
        </w:rPr>
      </w:pPr>
      <w:r w:rsidRPr="001A3F0E">
        <w:rPr>
          <w:color w:val="000000" w:themeColor="text1"/>
          <w:sz w:val="20"/>
          <w:szCs w:val="20"/>
        </w:rPr>
        <w:t>Cloe: you are worst because of your anywhere door made by you</w:t>
      </w:r>
    </w:p>
    <w:p w14:paraId="03DE7A98" w14:textId="586EC2FE" w:rsidR="004B4673" w:rsidRPr="001A3F0E" w:rsidRDefault="00FE6317" w:rsidP="000915BC">
      <w:pPr>
        <w:pStyle w:val="Style2"/>
        <w:rPr>
          <w:color w:val="000000" w:themeColor="text1"/>
          <w:sz w:val="20"/>
          <w:szCs w:val="20"/>
        </w:rPr>
      </w:pPr>
      <w:r w:rsidRPr="001A3F0E">
        <w:rPr>
          <w:color w:val="000000" w:themeColor="text1"/>
          <w:sz w:val="20"/>
          <w:szCs w:val="20"/>
        </w:rPr>
        <w:t>Valt: say what!</w:t>
      </w:r>
    </w:p>
    <w:p w14:paraId="076A7D3B" w14:textId="77777777" w:rsidR="00E80094" w:rsidRPr="001A3F0E" w:rsidRDefault="00E80094" w:rsidP="000915BC">
      <w:pPr>
        <w:pStyle w:val="Style2"/>
        <w:rPr>
          <w:color w:val="000000" w:themeColor="text1"/>
          <w:sz w:val="20"/>
          <w:szCs w:val="20"/>
        </w:rPr>
      </w:pPr>
      <w:r w:rsidRPr="001A3F0E">
        <w:rPr>
          <w:color w:val="000000" w:themeColor="text1"/>
          <w:sz w:val="20"/>
          <w:szCs w:val="20"/>
        </w:rPr>
        <w:t>Cloe: you are worst because of your anywhere door made by you</w:t>
      </w:r>
    </w:p>
    <w:p w14:paraId="1B52F483" w14:textId="46DD8412" w:rsidR="00E80094" w:rsidRPr="001A3F0E" w:rsidRDefault="00E80094" w:rsidP="000915BC">
      <w:pPr>
        <w:pStyle w:val="Style2"/>
        <w:rPr>
          <w:color w:val="000000" w:themeColor="text1"/>
          <w:sz w:val="20"/>
          <w:szCs w:val="20"/>
        </w:rPr>
      </w:pPr>
      <w:r w:rsidRPr="001A3F0E">
        <w:rPr>
          <w:color w:val="000000" w:themeColor="text1"/>
          <w:sz w:val="20"/>
          <w:szCs w:val="20"/>
        </w:rPr>
        <w:t>Valt: grr!</w:t>
      </w:r>
    </w:p>
    <w:p w14:paraId="3B208CD1" w14:textId="1CA28277" w:rsidR="00E80094" w:rsidRPr="001A3F0E" w:rsidRDefault="00E80094" w:rsidP="000915BC">
      <w:pPr>
        <w:pStyle w:val="Style2"/>
        <w:rPr>
          <w:color w:val="000000" w:themeColor="text1"/>
          <w:sz w:val="20"/>
          <w:szCs w:val="20"/>
        </w:rPr>
      </w:pPr>
      <w:r w:rsidRPr="001A3F0E">
        <w:rPr>
          <w:color w:val="000000" w:themeColor="text1"/>
          <w:sz w:val="20"/>
          <w:szCs w:val="20"/>
        </w:rPr>
        <w:t>Cloe: he he!</w:t>
      </w:r>
    </w:p>
    <w:p w14:paraId="2173CEE2" w14:textId="00065F5D" w:rsidR="00E80094" w:rsidRPr="001A3F0E" w:rsidRDefault="007F3CED" w:rsidP="000915BC">
      <w:pPr>
        <w:pStyle w:val="Style2"/>
        <w:rPr>
          <w:color w:val="000000" w:themeColor="text1"/>
          <w:sz w:val="20"/>
          <w:szCs w:val="20"/>
        </w:rPr>
      </w:pPr>
      <w:r w:rsidRPr="001A3F0E">
        <w:rPr>
          <w:color w:val="000000" w:themeColor="text1"/>
          <w:sz w:val="20"/>
          <w:szCs w:val="20"/>
        </w:rPr>
        <w:t>Alex:</w:t>
      </w:r>
      <w:r w:rsidR="00351600" w:rsidRPr="001A3F0E">
        <w:rPr>
          <w:color w:val="000000" w:themeColor="text1"/>
          <w:sz w:val="20"/>
          <w:szCs w:val="20"/>
        </w:rPr>
        <w:t xml:space="preserve"> </w:t>
      </w:r>
      <w:r w:rsidR="009210C7" w:rsidRPr="001A3F0E">
        <w:rPr>
          <w:color w:val="000000" w:themeColor="text1"/>
          <w:sz w:val="20"/>
          <w:szCs w:val="20"/>
        </w:rPr>
        <w:t xml:space="preserve">It is not time </w:t>
      </w:r>
      <w:r w:rsidR="001B2F5E" w:rsidRPr="001A3F0E">
        <w:rPr>
          <w:color w:val="000000" w:themeColor="text1"/>
          <w:sz w:val="20"/>
          <w:szCs w:val="20"/>
        </w:rPr>
        <w:t xml:space="preserve">to </w:t>
      </w:r>
      <w:r w:rsidR="008F783E" w:rsidRPr="001A3F0E">
        <w:rPr>
          <w:color w:val="000000" w:themeColor="text1"/>
          <w:sz w:val="20"/>
          <w:szCs w:val="20"/>
        </w:rPr>
        <w:t>fight!</w:t>
      </w:r>
    </w:p>
    <w:p w14:paraId="5C34921C" w14:textId="5F71FD75" w:rsidR="00D62740" w:rsidRPr="001A3F0E" w:rsidRDefault="008F783E" w:rsidP="000915BC">
      <w:pPr>
        <w:pStyle w:val="Style2"/>
        <w:rPr>
          <w:color w:val="000000" w:themeColor="text1"/>
          <w:sz w:val="20"/>
          <w:szCs w:val="20"/>
        </w:rPr>
      </w:pPr>
      <w:r w:rsidRPr="001A3F0E">
        <w:rPr>
          <w:color w:val="000000" w:themeColor="text1"/>
          <w:sz w:val="20"/>
          <w:szCs w:val="20"/>
        </w:rPr>
        <w:t>(A lion roars,</w:t>
      </w:r>
      <w:r w:rsidR="00DD3479" w:rsidRPr="001A3F0E">
        <w:rPr>
          <w:color w:val="000000" w:themeColor="text1"/>
          <w:sz w:val="20"/>
          <w:szCs w:val="20"/>
        </w:rPr>
        <w:t xml:space="preserve"> </w:t>
      </w:r>
      <w:r w:rsidR="00C56029" w:rsidRPr="001A3F0E">
        <w:rPr>
          <w:color w:val="000000" w:themeColor="text1"/>
          <w:sz w:val="20"/>
          <w:szCs w:val="20"/>
        </w:rPr>
        <w:t>Valt</w:t>
      </w:r>
      <w:r w:rsidR="00DD3479" w:rsidRPr="001A3F0E">
        <w:rPr>
          <w:color w:val="000000" w:themeColor="text1"/>
          <w:sz w:val="20"/>
          <w:szCs w:val="20"/>
        </w:rPr>
        <w:t xml:space="preserve"> puts his hand on the </w:t>
      </w:r>
      <w:r w:rsidR="00D62740" w:rsidRPr="001A3F0E">
        <w:rPr>
          <w:color w:val="000000" w:themeColor="text1"/>
          <w:sz w:val="20"/>
          <w:szCs w:val="20"/>
        </w:rPr>
        <w:t>lion’s face and says)</w:t>
      </w:r>
    </w:p>
    <w:p w14:paraId="26F53E84" w14:textId="77777777" w:rsidR="00CF7D43" w:rsidRPr="001A3F0E" w:rsidRDefault="00D62740" w:rsidP="000915BC">
      <w:pPr>
        <w:pStyle w:val="Style2"/>
        <w:rPr>
          <w:color w:val="000000" w:themeColor="text1"/>
          <w:sz w:val="20"/>
          <w:szCs w:val="20"/>
        </w:rPr>
      </w:pPr>
      <w:r w:rsidRPr="001A3F0E">
        <w:rPr>
          <w:color w:val="000000" w:themeColor="text1"/>
          <w:sz w:val="20"/>
          <w:szCs w:val="20"/>
        </w:rPr>
        <w:t xml:space="preserve">Valt: don’t come </w:t>
      </w:r>
      <w:r w:rsidR="00CF7D43" w:rsidRPr="001A3F0E">
        <w:rPr>
          <w:color w:val="000000" w:themeColor="text1"/>
          <w:sz w:val="20"/>
          <w:szCs w:val="20"/>
        </w:rPr>
        <w:t>in-between this lion!</w:t>
      </w:r>
    </w:p>
    <w:p w14:paraId="66865E58" w14:textId="77777777" w:rsidR="00CF7D43" w:rsidRPr="001A3F0E" w:rsidRDefault="00CF7D43" w:rsidP="000915BC">
      <w:pPr>
        <w:pStyle w:val="Style2"/>
        <w:rPr>
          <w:color w:val="000000" w:themeColor="text1"/>
          <w:sz w:val="20"/>
          <w:szCs w:val="20"/>
        </w:rPr>
      </w:pPr>
      <w:r w:rsidRPr="001A3F0E">
        <w:rPr>
          <w:color w:val="000000" w:themeColor="text1"/>
          <w:sz w:val="20"/>
          <w:szCs w:val="20"/>
        </w:rPr>
        <w:t>Cloe: yeah don’t come</w:t>
      </w:r>
    </w:p>
    <w:p w14:paraId="1B34F347" w14:textId="77777777" w:rsidR="00C93213" w:rsidRPr="001A3F0E" w:rsidRDefault="00CF7D43" w:rsidP="000915BC">
      <w:pPr>
        <w:pStyle w:val="Style2"/>
        <w:rPr>
          <w:color w:val="000000" w:themeColor="text1"/>
          <w:sz w:val="20"/>
          <w:szCs w:val="20"/>
        </w:rPr>
      </w:pPr>
      <w:r w:rsidRPr="001A3F0E">
        <w:rPr>
          <w:color w:val="000000" w:themeColor="text1"/>
          <w:sz w:val="20"/>
          <w:szCs w:val="20"/>
        </w:rPr>
        <w:t xml:space="preserve">Cloe and </w:t>
      </w:r>
      <w:r w:rsidR="00C93213" w:rsidRPr="001A3F0E">
        <w:rPr>
          <w:color w:val="000000" w:themeColor="text1"/>
          <w:sz w:val="20"/>
          <w:szCs w:val="20"/>
        </w:rPr>
        <w:t>Valt: wait what! Run!</w:t>
      </w:r>
    </w:p>
    <w:p w14:paraId="4E3458AC" w14:textId="52D00273" w:rsidR="00C93213" w:rsidRPr="001A3F0E" w:rsidRDefault="00C93213" w:rsidP="000915BC">
      <w:pPr>
        <w:pStyle w:val="Style2"/>
        <w:rPr>
          <w:color w:val="000000" w:themeColor="text1"/>
          <w:sz w:val="20"/>
          <w:szCs w:val="20"/>
        </w:rPr>
      </w:pPr>
      <w:r w:rsidRPr="001A3F0E">
        <w:rPr>
          <w:color w:val="000000" w:themeColor="text1"/>
          <w:sz w:val="20"/>
          <w:szCs w:val="20"/>
        </w:rPr>
        <w:t xml:space="preserve">Cloe: where’s </w:t>
      </w:r>
      <w:r w:rsidR="00C56029" w:rsidRPr="001A3F0E">
        <w:rPr>
          <w:color w:val="000000" w:themeColor="text1"/>
          <w:sz w:val="20"/>
          <w:szCs w:val="20"/>
        </w:rPr>
        <w:t>Alex</w:t>
      </w:r>
      <w:r w:rsidRPr="001A3F0E">
        <w:rPr>
          <w:color w:val="000000" w:themeColor="text1"/>
          <w:sz w:val="20"/>
          <w:szCs w:val="20"/>
        </w:rPr>
        <w:t>?</w:t>
      </w:r>
    </w:p>
    <w:p w14:paraId="246506E2" w14:textId="3AC09BD3" w:rsidR="00C93213" w:rsidRPr="001A3F0E" w:rsidRDefault="00E07CE6" w:rsidP="000915BC">
      <w:pPr>
        <w:pStyle w:val="Style2"/>
        <w:rPr>
          <w:color w:val="000000" w:themeColor="text1"/>
          <w:sz w:val="20"/>
          <w:szCs w:val="20"/>
        </w:rPr>
      </w:pPr>
      <w:r w:rsidRPr="001A3F0E">
        <w:rPr>
          <w:color w:val="000000" w:themeColor="text1"/>
          <w:sz w:val="20"/>
          <w:szCs w:val="20"/>
        </w:rPr>
        <w:t xml:space="preserve">Valt: I don’t know maybe he ran so </w:t>
      </w:r>
      <w:r w:rsidR="00C56029" w:rsidRPr="001A3F0E">
        <w:rPr>
          <w:color w:val="000000" w:themeColor="text1"/>
          <w:sz w:val="20"/>
          <w:szCs w:val="20"/>
        </w:rPr>
        <w:t>that</w:t>
      </w:r>
      <w:r w:rsidRPr="001A3F0E">
        <w:rPr>
          <w:color w:val="000000" w:themeColor="text1"/>
          <w:sz w:val="20"/>
          <w:szCs w:val="20"/>
        </w:rPr>
        <w:t xml:space="preserve"> the lion </w:t>
      </w:r>
      <w:r w:rsidR="00BF35B5" w:rsidRPr="001A3F0E">
        <w:rPr>
          <w:color w:val="000000" w:themeColor="text1"/>
          <w:sz w:val="20"/>
          <w:szCs w:val="20"/>
        </w:rPr>
        <w:t>won’t</w:t>
      </w:r>
      <w:r w:rsidRPr="001A3F0E">
        <w:rPr>
          <w:color w:val="000000" w:themeColor="text1"/>
          <w:sz w:val="20"/>
          <w:szCs w:val="20"/>
        </w:rPr>
        <w:t xml:space="preserve"> eat him!</w:t>
      </w:r>
    </w:p>
    <w:p w14:paraId="1F4D6186" w14:textId="77777777" w:rsidR="00E52B9D" w:rsidRPr="001A3F0E" w:rsidRDefault="00E52B9D" w:rsidP="000915BC">
      <w:pPr>
        <w:pStyle w:val="Style2"/>
        <w:rPr>
          <w:color w:val="000000" w:themeColor="text1"/>
          <w:sz w:val="20"/>
          <w:szCs w:val="20"/>
        </w:rPr>
      </w:pPr>
      <w:r w:rsidRPr="001A3F0E">
        <w:rPr>
          <w:color w:val="000000" w:themeColor="text1"/>
          <w:sz w:val="20"/>
          <w:szCs w:val="20"/>
        </w:rPr>
        <w:t>Cloe: run</w:t>
      </w:r>
    </w:p>
    <w:p w14:paraId="61D3E34E" w14:textId="5272DC9C" w:rsidR="00D60446" w:rsidRPr="001A3F0E" w:rsidRDefault="00D60446" w:rsidP="000915BC">
      <w:pPr>
        <w:pStyle w:val="Style2"/>
        <w:rPr>
          <w:color w:val="000000" w:themeColor="text1"/>
          <w:sz w:val="20"/>
          <w:szCs w:val="20"/>
        </w:rPr>
      </w:pPr>
      <w:r w:rsidRPr="001A3F0E">
        <w:rPr>
          <w:color w:val="000000" w:themeColor="text1"/>
          <w:sz w:val="20"/>
          <w:szCs w:val="20"/>
        </w:rPr>
        <w:t xml:space="preserve">( Valt couldn’t catch up, the lion was about to kill </w:t>
      </w:r>
      <w:r w:rsidR="00C56029" w:rsidRPr="001A3F0E">
        <w:rPr>
          <w:color w:val="000000" w:themeColor="text1"/>
          <w:sz w:val="20"/>
          <w:szCs w:val="20"/>
        </w:rPr>
        <w:t>Valt</w:t>
      </w:r>
      <w:r w:rsidRPr="001A3F0E">
        <w:rPr>
          <w:color w:val="000000" w:themeColor="text1"/>
          <w:sz w:val="20"/>
          <w:szCs w:val="20"/>
        </w:rPr>
        <w:t xml:space="preserve"> and </w:t>
      </w:r>
      <w:r w:rsidR="00C56029" w:rsidRPr="001A3F0E">
        <w:rPr>
          <w:color w:val="000000" w:themeColor="text1"/>
          <w:sz w:val="20"/>
          <w:szCs w:val="20"/>
        </w:rPr>
        <w:t>Trevor</w:t>
      </w:r>
      <w:r w:rsidRPr="001A3F0E">
        <w:rPr>
          <w:color w:val="000000" w:themeColor="text1"/>
          <w:sz w:val="20"/>
          <w:szCs w:val="20"/>
        </w:rPr>
        <w:t xml:space="preserve"> and </w:t>
      </w:r>
      <w:ins w:id="43" w:author="swathi" w:date="2021-10-04T14:07:00Z">
        <w:r w:rsidR="00B35A5B">
          <w:rPr>
            <w:color w:val="000000" w:themeColor="text1"/>
            <w:sz w:val="20"/>
            <w:szCs w:val="20"/>
          </w:rPr>
          <w:t xml:space="preserve">Daniel </w:t>
        </w:r>
      </w:ins>
      <w:del w:id="44" w:author="swathi" w:date="2021-10-04T14:07:00Z">
        <w:r w:rsidR="00C56029" w:rsidRPr="001A3F0E" w:rsidDel="00B35A5B">
          <w:rPr>
            <w:color w:val="000000" w:themeColor="text1"/>
            <w:sz w:val="20"/>
            <w:szCs w:val="20"/>
          </w:rPr>
          <w:delText>Michael</w:delText>
        </w:r>
        <w:r w:rsidRPr="001A3F0E" w:rsidDel="00B35A5B">
          <w:rPr>
            <w:color w:val="000000" w:themeColor="text1"/>
            <w:sz w:val="20"/>
            <w:szCs w:val="20"/>
          </w:rPr>
          <w:delText xml:space="preserve"> </w:delText>
        </w:r>
      </w:del>
      <w:r w:rsidRPr="001A3F0E">
        <w:rPr>
          <w:color w:val="000000" w:themeColor="text1"/>
          <w:sz w:val="20"/>
          <w:szCs w:val="20"/>
        </w:rPr>
        <w:t xml:space="preserve">come to the rescue, </w:t>
      </w:r>
      <w:r w:rsidR="00C56029" w:rsidRPr="001A3F0E">
        <w:rPr>
          <w:color w:val="000000" w:themeColor="text1"/>
          <w:sz w:val="20"/>
          <w:szCs w:val="20"/>
        </w:rPr>
        <w:t>Cloe</w:t>
      </w:r>
      <w:r w:rsidRPr="001A3F0E">
        <w:rPr>
          <w:color w:val="000000" w:themeColor="text1"/>
          <w:sz w:val="20"/>
          <w:szCs w:val="20"/>
        </w:rPr>
        <w:t xml:space="preserve"> was crying, </w:t>
      </w:r>
      <w:ins w:id="45" w:author="swathi" w:date="2021-10-04T14:07:00Z">
        <w:r w:rsidR="00B35A5B">
          <w:rPr>
            <w:color w:val="000000" w:themeColor="text1"/>
            <w:sz w:val="20"/>
            <w:szCs w:val="20"/>
          </w:rPr>
          <w:t xml:space="preserve">Daniel </w:t>
        </w:r>
      </w:ins>
      <w:del w:id="46" w:author="swathi" w:date="2021-10-04T14:07:00Z">
        <w:r w:rsidR="00C56029" w:rsidRPr="001A3F0E" w:rsidDel="00B35A5B">
          <w:rPr>
            <w:color w:val="000000" w:themeColor="text1"/>
            <w:sz w:val="20"/>
            <w:szCs w:val="20"/>
          </w:rPr>
          <w:delText>Michael</w:delText>
        </w:r>
        <w:r w:rsidRPr="001A3F0E" w:rsidDel="00B35A5B">
          <w:rPr>
            <w:color w:val="000000" w:themeColor="text1"/>
            <w:sz w:val="20"/>
            <w:szCs w:val="20"/>
          </w:rPr>
          <w:delText xml:space="preserve"> </w:delText>
        </w:r>
      </w:del>
      <w:r w:rsidRPr="001A3F0E">
        <w:rPr>
          <w:color w:val="000000" w:themeColor="text1"/>
          <w:sz w:val="20"/>
          <w:szCs w:val="20"/>
        </w:rPr>
        <w:t xml:space="preserve">shot an water balloon to scare the lion and </w:t>
      </w:r>
      <w:r w:rsidR="00C56029" w:rsidRPr="001A3F0E">
        <w:rPr>
          <w:color w:val="000000" w:themeColor="text1"/>
          <w:sz w:val="20"/>
          <w:szCs w:val="20"/>
        </w:rPr>
        <w:t>Trevor</w:t>
      </w:r>
      <w:r w:rsidRPr="001A3F0E">
        <w:rPr>
          <w:color w:val="000000" w:themeColor="text1"/>
          <w:sz w:val="20"/>
          <w:szCs w:val="20"/>
        </w:rPr>
        <w:t xml:space="preserve"> jump </w:t>
      </w:r>
      <w:r w:rsidR="00C56029" w:rsidRPr="001A3F0E">
        <w:rPr>
          <w:color w:val="000000" w:themeColor="text1"/>
          <w:sz w:val="20"/>
          <w:szCs w:val="20"/>
        </w:rPr>
        <w:t>and</w:t>
      </w:r>
      <w:r w:rsidRPr="001A3F0E">
        <w:rPr>
          <w:color w:val="000000" w:themeColor="text1"/>
          <w:sz w:val="20"/>
          <w:szCs w:val="20"/>
        </w:rPr>
        <w:t xml:space="preserve"> caught </w:t>
      </w:r>
      <w:r w:rsidR="00C56029" w:rsidRPr="001A3F0E">
        <w:rPr>
          <w:color w:val="000000" w:themeColor="text1"/>
          <w:sz w:val="20"/>
          <w:szCs w:val="20"/>
        </w:rPr>
        <w:t>Valt</w:t>
      </w:r>
      <w:r w:rsidRPr="001A3F0E">
        <w:rPr>
          <w:color w:val="000000" w:themeColor="text1"/>
          <w:sz w:val="20"/>
          <w:szCs w:val="20"/>
        </w:rPr>
        <w:t xml:space="preserve"> to save </w:t>
      </w:r>
      <w:r w:rsidR="00581A4A" w:rsidRPr="001A3F0E">
        <w:rPr>
          <w:color w:val="000000" w:themeColor="text1"/>
          <w:sz w:val="20"/>
          <w:szCs w:val="20"/>
        </w:rPr>
        <w:t xml:space="preserve">him, </w:t>
      </w:r>
      <w:r w:rsidR="00C56029" w:rsidRPr="001A3F0E">
        <w:rPr>
          <w:color w:val="000000" w:themeColor="text1"/>
          <w:sz w:val="20"/>
          <w:szCs w:val="20"/>
        </w:rPr>
        <w:t>Valt</w:t>
      </w:r>
      <w:r w:rsidR="00581A4A" w:rsidRPr="001A3F0E">
        <w:rPr>
          <w:color w:val="000000" w:themeColor="text1"/>
          <w:sz w:val="20"/>
          <w:szCs w:val="20"/>
        </w:rPr>
        <w:t xml:space="preserve"> went </w:t>
      </w:r>
      <w:r w:rsidR="00C56029" w:rsidRPr="001A3F0E">
        <w:rPr>
          <w:color w:val="000000" w:themeColor="text1"/>
          <w:sz w:val="20"/>
          <w:szCs w:val="20"/>
        </w:rPr>
        <w:t>unconscious</w:t>
      </w:r>
      <w:r w:rsidR="00581A4A" w:rsidRPr="001A3F0E">
        <w:rPr>
          <w:color w:val="000000" w:themeColor="text1"/>
          <w:sz w:val="20"/>
          <w:szCs w:val="20"/>
        </w:rPr>
        <w:t xml:space="preserve"> with that)</w:t>
      </w:r>
    </w:p>
    <w:p w14:paraId="6862D272" w14:textId="7583B71E" w:rsidR="00581A4A" w:rsidRPr="001A3F0E" w:rsidRDefault="00B35A5B" w:rsidP="000915BC">
      <w:pPr>
        <w:pStyle w:val="Style2"/>
        <w:rPr>
          <w:color w:val="000000" w:themeColor="text1"/>
          <w:sz w:val="20"/>
          <w:szCs w:val="20"/>
        </w:rPr>
      </w:pPr>
      <w:ins w:id="47" w:author="swathi" w:date="2021-10-04T14:07:00Z">
        <w:r>
          <w:rPr>
            <w:color w:val="000000" w:themeColor="text1"/>
            <w:sz w:val="20"/>
            <w:szCs w:val="20"/>
          </w:rPr>
          <w:t>Daniel</w:t>
        </w:r>
      </w:ins>
      <w:del w:id="48" w:author="swathi" w:date="2021-10-04T14:07:00Z">
        <w:r w:rsidR="00581A4A" w:rsidRPr="001A3F0E" w:rsidDel="00B35A5B">
          <w:rPr>
            <w:color w:val="000000" w:themeColor="text1"/>
            <w:sz w:val="20"/>
            <w:szCs w:val="20"/>
          </w:rPr>
          <w:delText>Michael</w:delText>
        </w:r>
      </w:del>
      <w:r w:rsidR="00581A4A" w:rsidRPr="001A3F0E">
        <w:rPr>
          <w:color w:val="000000" w:themeColor="text1"/>
          <w:sz w:val="20"/>
          <w:szCs w:val="20"/>
        </w:rPr>
        <w:t>: every thing is ok right?</w:t>
      </w:r>
    </w:p>
    <w:p w14:paraId="1899C165" w14:textId="5B7AD508" w:rsidR="00581A4A" w:rsidRPr="00A122A8" w:rsidRDefault="008F033D" w:rsidP="000915BC">
      <w:pPr>
        <w:pStyle w:val="Style2"/>
        <w:rPr>
          <w:color w:val="000000" w:themeColor="text1"/>
          <w:sz w:val="20"/>
          <w:szCs w:val="20"/>
          <w:lang w:val="en-US"/>
        </w:rPr>
      </w:pPr>
      <w:r w:rsidRPr="001A3F0E">
        <w:rPr>
          <w:color w:val="000000" w:themeColor="text1"/>
          <w:sz w:val="20"/>
          <w:szCs w:val="20"/>
        </w:rPr>
        <w:t xml:space="preserve">Trevor: </w:t>
      </w:r>
      <w:r w:rsidR="00C56029" w:rsidRPr="001A3F0E">
        <w:rPr>
          <w:color w:val="000000" w:themeColor="text1"/>
          <w:sz w:val="20"/>
          <w:szCs w:val="20"/>
        </w:rPr>
        <w:t>Valt</w:t>
      </w:r>
      <w:r w:rsidRPr="001A3F0E">
        <w:rPr>
          <w:color w:val="000000" w:themeColor="text1"/>
          <w:sz w:val="20"/>
          <w:szCs w:val="20"/>
        </w:rPr>
        <w:t xml:space="preserve"> is </w:t>
      </w:r>
      <w:r w:rsidR="00C56029" w:rsidRPr="001A3F0E">
        <w:rPr>
          <w:color w:val="000000" w:themeColor="text1"/>
          <w:sz w:val="20"/>
          <w:szCs w:val="20"/>
        </w:rPr>
        <w:t>unconscious</w:t>
      </w:r>
      <w:r w:rsidR="00A502BF" w:rsidRPr="001A3F0E">
        <w:rPr>
          <w:color w:val="000000" w:themeColor="text1"/>
          <w:sz w:val="20"/>
          <w:szCs w:val="20"/>
        </w:rPr>
        <w:t>!</w:t>
      </w:r>
    </w:p>
    <w:p w14:paraId="062D42F6" w14:textId="7489F55D" w:rsidR="008D64C0" w:rsidRPr="001A3F0E" w:rsidRDefault="008D64C0" w:rsidP="000915BC">
      <w:pPr>
        <w:pStyle w:val="Style2"/>
        <w:rPr>
          <w:color w:val="000000" w:themeColor="text1"/>
          <w:sz w:val="20"/>
          <w:szCs w:val="20"/>
        </w:rPr>
      </w:pPr>
      <w:r w:rsidRPr="001A3F0E">
        <w:rPr>
          <w:color w:val="000000" w:themeColor="text1"/>
          <w:sz w:val="20"/>
          <w:szCs w:val="20"/>
        </w:rPr>
        <w:t xml:space="preserve">Alex: and </w:t>
      </w:r>
      <w:r w:rsidR="00C56029" w:rsidRPr="001A3F0E">
        <w:rPr>
          <w:color w:val="000000" w:themeColor="text1"/>
          <w:sz w:val="20"/>
          <w:szCs w:val="20"/>
        </w:rPr>
        <w:t>Cloe</w:t>
      </w:r>
      <w:r w:rsidRPr="001A3F0E">
        <w:rPr>
          <w:color w:val="000000" w:themeColor="text1"/>
          <w:sz w:val="20"/>
          <w:szCs w:val="20"/>
        </w:rPr>
        <w:t xml:space="preserve"> is crying!</w:t>
      </w:r>
    </w:p>
    <w:p w14:paraId="505D4F90" w14:textId="3B68DA2D" w:rsidR="008D64C0" w:rsidRPr="001A3F0E" w:rsidRDefault="008D64C0" w:rsidP="000915BC">
      <w:pPr>
        <w:pStyle w:val="Style2"/>
        <w:rPr>
          <w:color w:val="000000" w:themeColor="text1"/>
          <w:sz w:val="20"/>
          <w:szCs w:val="20"/>
        </w:rPr>
      </w:pPr>
      <w:r w:rsidRPr="001A3F0E">
        <w:rPr>
          <w:color w:val="000000" w:themeColor="text1"/>
          <w:sz w:val="20"/>
          <w:szCs w:val="20"/>
        </w:rPr>
        <w:t xml:space="preserve">Cloe: no I am not! When did </w:t>
      </w:r>
      <w:r w:rsidR="00A85A2F" w:rsidRPr="001A3F0E">
        <w:rPr>
          <w:color w:val="000000" w:themeColor="text1"/>
          <w:sz w:val="20"/>
          <w:szCs w:val="20"/>
        </w:rPr>
        <w:t>you come!</w:t>
      </w:r>
    </w:p>
    <w:p w14:paraId="4086D5F3" w14:textId="6CF85444" w:rsidR="00A85A2F" w:rsidDel="00B35A5B" w:rsidRDefault="00A85A2F" w:rsidP="00B35A5B">
      <w:pPr>
        <w:pStyle w:val="Style2"/>
        <w:rPr>
          <w:del w:id="49" w:author="swathi" w:date="2021-10-04T14:06:00Z"/>
          <w:color w:val="000000" w:themeColor="text1"/>
          <w:sz w:val="20"/>
          <w:szCs w:val="20"/>
        </w:rPr>
      </w:pPr>
      <w:r w:rsidRPr="001A3F0E">
        <w:rPr>
          <w:color w:val="000000" w:themeColor="text1"/>
          <w:sz w:val="20"/>
          <w:szCs w:val="20"/>
        </w:rPr>
        <w:t>Trevor: ha ha!</w:t>
      </w:r>
    </w:p>
    <w:p w14:paraId="5E3A7C95" w14:textId="77777777" w:rsidR="00B35A5B" w:rsidRPr="001A3F0E" w:rsidRDefault="00B35A5B" w:rsidP="00B35A5B">
      <w:pPr>
        <w:pStyle w:val="Style2"/>
        <w:rPr>
          <w:ins w:id="50" w:author="swathi" w:date="2021-10-04T14:06:00Z"/>
          <w:color w:val="000000" w:themeColor="text1"/>
          <w:sz w:val="20"/>
          <w:szCs w:val="20"/>
        </w:rPr>
      </w:pPr>
    </w:p>
    <w:p w14:paraId="55A2C31C" w14:textId="0087C4B8" w:rsidR="00D01130" w:rsidRPr="001A3F0E" w:rsidRDefault="00B35A5B" w:rsidP="00B35A5B">
      <w:pPr>
        <w:pStyle w:val="Style2"/>
        <w:rPr>
          <w:color w:val="000000" w:themeColor="text1"/>
          <w:sz w:val="20"/>
          <w:szCs w:val="20"/>
        </w:rPr>
      </w:pPr>
      <w:ins w:id="51" w:author="swathi" w:date="2021-10-04T14:06:00Z">
        <w:r>
          <w:rPr>
            <w:color w:val="000000" w:themeColor="text1"/>
            <w:sz w:val="20"/>
            <w:szCs w:val="20"/>
          </w:rPr>
          <w:t>Daniel</w:t>
        </w:r>
      </w:ins>
      <w:del w:id="52" w:author="swathi" w:date="2021-10-04T14:06:00Z">
        <w:r w:rsidR="00D01130" w:rsidRPr="001A3F0E" w:rsidDel="00B35A5B">
          <w:rPr>
            <w:color w:val="000000" w:themeColor="text1"/>
            <w:sz w:val="20"/>
            <w:szCs w:val="20"/>
          </w:rPr>
          <w:delText>Michael</w:delText>
        </w:r>
      </w:del>
      <w:r w:rsidR="00D01130" w:rsidRPr="001A3F0E">
        <w:rPr>
          <w:color w:val="000000" w:themeColor="text1"/>
          <w:sz w:val="20"/>
          <w:szCs w:val="20"/>
        </w:rPr>
        <w:t xml:space="preserve">: its ok </w:t>
      </w:r>
      <w:r w:rsidR="00A80C83" w:rsidRPr="001A3F0E">
        <w:rPr>
          <w:color w:val="000000" w:themeColor="text1"/>
          <w:sz w:val="20"/>
          <w:szCs w:val="20"/>
        </w:rPr>
        <w:t>Valt</w:t>
      </w:r>
      <w:r w:rsidR="00D01130" w:rsidRPr="001A3F0E">
        <w:rPr>
          <w:color w:val="000000" w:themeColor="text1"/>
          <w:sz w:val="20"/>
          <w:szCs w:val="20"/>
        </w:rPr>
        <w:t xml:space="preserve"> left the anywhere door so we came and saved the day</w:t>
      </w:r>
    </w:p>
    <w:p w14:paraId="7CF0AAC8" w14:textId="77777777" w:rsidR="00433422" w:rsidRPr="001A3F0E" w:rsidRDefault="00433422" w:rsidP="000915BC">
      <w:pPr>
        <w:pStyle w:val="Style2"/>
        <w:rPr>
          <w:color w:val="000000" w:themeColor="text1"/>
          <w:sz w:val="20"/>
          <w:szCs w:val="20"/>
        </w:rPr>
      </w:pPr>
      <w:r w:rsidRPr="001A3F0E">
        <w:rPr>
          <w:color w:val="000000" w:themeColor="text1"/>
          <w:sz w:val="20"/>
          <w:szCs w:val="20"/>
        </w:rPr>
        <w:t>Cloe: huh</w:t>
      </w:r>
    </w:p>
    <w:p w14:paraId="37D4AA26" w14:textId="0B86AC8C" w:rsidR="00433422" w:rsidRPr="001A3F0E" w:rsidRDefault="00BF35B5" w:rsidP="000915BC">
      <w:pPr>
        <w:pStyle w:val="Style2"/>
        <w:rPr>
          <w:color w:val="000000" w:themeColor="text1"/>
          <w:sz w:val="20"/>
          <w:szCs w:val="20"/>
        </w:rPr>
      </w:pPr>
      <w:r w:rsidRPr="001A3F0E">
        <w:rPr>
          <w:color w:val="000000" w:themeColor="text1"/>
          <w:sz w:val="20"/>
          <w:szCs w:val="20"/>
        </w:rPr>
        <w:t>(Cloe</w:t>
      </w:r>
      <w:r w:rsidR="00433422" w:rsidRPr="001A3F0E">
        <w:rPr>
          <w:color w:val="000000" w:themeColor="text1"/>
          <w:sz w:val="20"/>
          <w:szCs w:val="20"/>
        </w:rPr>
        <w:t xml:space="preserve"> tells what happened before)</w:t>
      </w:r>
    </w:p>
    <w:p w14:paraId="40632FC8" w14:textId="27DABB3F" w:rsidR="00433422" w:rsidRPr="001A3F0E" w:rsidRDefault="000C1945" w:rsidP="000915BC">
      <w:pPr>
        <w:pStyle w:val="Style2"/>
        <w:rPr>
          <w:color w:val="000000" w:themeColor="text1"/>
          <w:sz w:val="20"/>
          <w:szCs w:val="20"/>
        </w:rPr>
      </w:pPr>
      <w:r w:rsidRPr="001A3F0E">
        <w:rPr>
          <w:color w:val="000000" w:themeColor="text1"/>
          <w:sz w:val="20"/>
          <w:szCs w:val="20"/>
        </w:rPr>
        <w:t xml:space="preserve">Trevor: now they are </w:t>
      </w:r>
      <w:r w:rsidR="00A80C83" w:rsidRPr="001A3F0E">
        <w:rPr>
          <w:color w:val="000000" w:themeColor="text1"/>
          <w:sz w:val="20"/>
          <w:szCs w:val="20"/>
        </w:rPr>
        <w:t>going to</w:t>
      </w:r>
      <w:r w:rsidRPr="001A3F0E">
        <w:rPr>
          <w:color w:val="000000" w:themeColor="text1"/>
          <w:sz w:val="20"/>
          <w:szCs w:val="20"/>
        </w:rPr>
        <w:t xml:space="preserve"> hunt the rabbits!</w:t>
      </w:r>
    </w:p>
    <w:p w14:paraId="0412ECDC" w14:textId="2FBFEC10" w:rsidR="000C1945" w:rsidRPr="001A3F0E" w:rsidRDefault="000C1945" w:rsidP="000915BC">
      <w:pPr>
        <w:pStyle w:val="Style2"/>
        <w:rPr>
          <w:color w:val="000000" w:themeColor="text1"/>
          <w:sz w:val="20"/>
          <w:szCs w:val="20"/>
        </w:rPr>
      </w:pPr>
      <w:r w:rsidRPr="001A3F0E">
        <w:rPr>
          <w:color w:val="000000" w:themeColor="text1"/>
          <w:sz w:val="20"/>
          <w:szCs w:val="20"/>
        </w:rPr>
        <w:t>Cloe: yeah!</w:t>
      </w:r>
    </w:p>
    <w:p w14:paraId="2971E389" w14:textId="386CD985" w:rsidR="005864F3" w:rsidRPr="001A3F0E" w:rsidRDefault="00F42B4C" w:rsidP="000915BC">
      <w:pPr>
        <w:pStyle w:val="Style2"/>
        <w:rPr>
          <w:color w:val="000000" w:themeColor="text1"/>
          <w:sz w:val="20"/>
          <w:szCs w:val="20"/>
        </w:rPr>
      </w:pPr>
      <w:r w:rsidRPr="001A3F0E">
        <w:rPr>
          <w:color w:val="000000" w:themeColor="text1"/>
          <w:sz w:val="20"/>
          <w:szCs w:val="20"/>
        </w:rPr>
        <w:t xml:space="preserve">Trevor: what a foul play of kick and </w:t>
      </w:r>
      <w:r w:rsidR="005864F3" w:rsidRPr="001A3F0E">
        <w:rPr>
          <w:color w:val="000000" w:themeColor="text1"/>
          <w:sz w:val="20"/>
          <w:szCs w:val="20"/>
        </w:rPr>
        <w:t>tom!</w:t>
      </w:r>
    </w:p>
    <w:p w14:paraId="43B1D966" w14:textId="7FDCAFD9" w:rsidR="00B05E54" w:rsidRPr="0072674E" w:rsidRDefault="001E241D" w:rsidP="000915BC">
      <w:pPr>
        <w:pStyle w:val="Style2"/>
        <w:rPr>
          <w:sz w:val="20"/>
          <w:szCs w:val="20"/>
        </w:rPr>
      </w:pPr>
      <w:r>
        <w:rPr>
          <w:sz w:val="44"/>
          <w:szCs w:val="44"/>
        </w:rPr>
        <w:t xml:space="preserve">Part 3: a foul </w:t>
      </w:r>
      <w:r w:rsidR="0072674E">
        <w:rPr>
          <w:sz w:val="44"/>
          <w:szCs w:val="44"/>
        </w:rPr>
        <w:t xml:space="preserve">play </w:t>
      </w:r>
      <w:r w:rsidR="00BF35B5">
        <w:rPr>
          <w:sz w:val="44"/>
          <w:szCs w:val="44"/>
        </w:rPr>
        <w:t xml:space="preserve">of </w:t>
      </w:r>
      <w:r w:rsidR="00BF35B5" w:rsidRPr="00424125">
        <w:rPr>
          <w:sz w:val="44"/>
          <w:szCs w:val="44"/>
        </w:rPr>
        <w:t>tom</w:t>
      </w:r>
      <w:r>
        <w:rPr>
          <w:sz w:val="44"/>
          <w:szCs w:val="44"/>
        </w:rPr>
        <w:t xml:space="preserve"> and kick</w:t>
      </w:r>
    </w:p>
    <w:p w14:paraId="7B8866A7" w14:textId="1E01CC20" w:rsidR="00B05E54" w:rsidRDefault="00BF35B5" w:rsidP="000915BC">
      <w:pPr>
        <w:pStyle w:val="Style2"/>
        <w:rPr>
          <w:color w:val="000000" w:themeColor="text1"/>
          <w:sz w:val="20"/>
          <w:szCs w:val="20"/>
        </w:rPr>
      </w:pPr>
      <w:r>
        <w:rPr>
          <w:color w:val="000000" w:themeColor="text1"/>
          <w:sz w:val="20"/>
          <w:szCs w:val="20"/>
        </w:rPr>
        <w:t>(Everyone</w:t>
      </w:r>
      <w:r w:rsidR="0066099B">
        <w:rPr>
          <w:color w:val="000000" w:themeColor="text1"/>
          <w:sz w:val="20"/>
          <w:szCs w:val="20"/>
        </w:rPr>
        <w:t xml:space="preserve"> </w:t>
      </w:r>
      <w:r w:rsidR="00A80C83">
        <w:rPr>
          <w:color w:val="000000" w:themeColor="text1"/>
          <w:sz w:val="20"/>
          <w:szCs w:val="20"/>
        </w:rPr>
        <w:t>tried</w:t>
      </w:r>
      <w:r w:rsidR="008013D3">
        <w:rPr>
          <w:color w:val="000000" w:themeColor="text1"/>
          <w:sz w:val="20"/>
          <w:szCs w:val="20"/>
        </w:rPr>
        <w:t xml:space="preserve"> to make </w:t>
      </w:r>
      <w:r w:rsidR="00A80C83">
        <w:rPr>
          <w:color w:val="000000" w:themeColor="text1"/>
          <w:sz w:val="20"/>
          <w:szCs w:val="20"/>
        </w:rPr>
        <w:t>Valt</w:t>
      </w:r>
      <w:r w:rsidR="008013D3">
        <w:rPr>
          <w:color w:val="000000" w:themeColor="text1"/>
          <w:sz w:val="20"/>
          <w:szCs w:val="20"/>
        </w:rPr>
        <w:t xml:space="preserve"> </w:t>
      </w:r>
      <w:r w:rsidR="00A80C83">
        <w:rPr>
          <w:color w:val="000000" w:themeColor="text1"/>
          <w:sz w:val="20"/>
          <w:szCs w:val="20"/>
        </w:rPr>
        <w:t>conscious</w:t>
      </w:r>
      <w:r w:rsidR="008013D3">
        <w:rPr>
          <w:color w:val="000000" w:themeColor="text1"/>
          <w:sz w:val="20"/>
          <w:szCs w:val="20"/>
        </w:rPr>
        <w:t xml:space="preserve">, they kicked, sprinkled </w:t>
      </w:r>
      <w:r w:rsidR="00615064">
        <w:rPr>
          <w:color w:val="000000" w:themeColor="text1"/>
          <w:sz w:val="20"/>
          <w:szCs w:val="20"/>
        </w:rPr>
        <w:t xml:space="preserve">water, and in the last </w:t>
      </w:r>
      <w:r w:rsidR="00A80C83">
        <w:rPr>
          <w:color w:val="000000" w:themeColor="text1"/>
          <w:sz w:val="20"/>
          <w:szCs w:val="20"/>
        </w:rPr>
        <w:t>Trevor</w:t>
      </w:r>
      <w:r w:rsidR="00615064">
        <w:rPr>
          <w:color w:val="000000" w:themeColor="text1"/>
          <w:sz w:val="20"/>
          <w:szCs w:val="20"/>
        </w:rPr>
        <w:t xml:space="preserve"> got so angry that he </w:t>
      </w:r>
      <w:r w:rsidR="00A612FA">
        <w:rPr>
          <w:color w:val="000000" w:themeColor="text1"/>
          <w:sz w:val="20"/>
          <w:szCs w:val="20"/>
        </w:rPr>
        <w:t xml:space="preserve">punched </w:t>
      </w:r>
      <w:r w:rsidR="00D32998">
        <w:rPr>
          <w:color w:val="000000" w:themeColor="text1"/>
          <w:sz w:val="20"/>
          <w:szCs w:val="20"/>
        </w:rPr>
        <w:t>Valt</w:t>
      </w:r>
      <w:r w:rsidR="00A612FA">
        <w:rPr>
          <w:color w:val="000000" w:themeColor="text1"/>
          <w:sz w:val="20"/>
          <w:szCs w:val="20"/>
        </w:rPr>
        <w:t xml:space="preserve"> and he fell in the pool, and </w:t>
      </w:r>
      <w:r w:rsidR="00D32998">
        <w:rPr>
          <w:color w:val="000000" w:themeColor="text1"/>
          <w:sz w:val="20"/>
          <w:szCs w:val="20"/>
        </w:rPr>
        <w:t>Valt</w:t>
      </w:r>
      <w:r w:rsidR="00A612FA">
        <w:rPr>
          <w:color w:val="000000" w:themeColor="text1"/>
          <w:sz w:val="20"/>
          <w:szCs w:val="20"/>
        </w:rPr>
        <w:t xml:space="preserve"> was </w:t>
      </w:r>
      <w:r w:rsidR="00D32998">
        <w:rPr>
          <w:color w:val="000000" w:themeColor="text1"/>
          <w:sz w:val="20"/>
          <w:szCs w:val="20"/>
        </w:rPr>
        <w:t>conscious</w:t>
      </w:r>
      <w:r w:rsidR="00A612FA">
        <w:rPr>
          <w:color w:val="000000" w:themeColor="text1"/>
          <w:sz w:val="20"/>
          <w:szCs w:val="20"/>
        </w:rPr>
        <w:t>)</w:t>
      </w:r>
    </w:p>
    <w:p w14:paraId="57B3765D" w14:textId="4C4F7031" w:rsidR="00A612FA" w:rsidRDefault="00A612FA" w:rsidP="000915BC">
      <w:pPr>
        <w:pStyle w:val="Style2"/>
        <w:rPr>
          <w:color w:val="000000" w:themeColor="text1"/>
          <w:sz w:val="20"/>
          <w:szCs w:val="20"/>
        </w:rPr>
      </w:pPr>
      <w:r>
        <w:rPr>
          <w:color w:val="000000" w:themeColor="text1"/>
          <w:sz w:val="20"/>
          <w:szCs w:val="20"/>
        </w:rPr>
        <w:t xml:space="preserve">Valt: </w:t>
      </w:r>
      <w:r w:rsidR="00597F9D">
        <w:rPr>
          <w:color w:val="000000" w:themeColor="text1"/>
          <w:sz w:val="20"/>
          <w:szCs w:val="20"/>
        </w:rPr>
        <w:t>oh my god!</w:t>
      </w:r>
    </w:p>
    <w:p w14:paraId="1E8FD834" w14:textId="59120EC6" w:rsidR="00597F9D" w:rsidRDefault="006D4DBA" w:rsidP="000915BC">
      <w:pPr>
        <w:pStyle w:val="Style2"/>
        <w:rPr>
          <w:color w:val="000000" w:themeColor="text1"/>
          <w:sz w:val="20"/>
          <w:szCs w:val="20"/>
        </w:rPr>
      </w:pPr>
      <w:r>
        <w:rPr>
          <w:color w:val="000000" w:themeColor="text1"/>
          <w:sz w:val="20"/>
          <w:szCs w:val="20"/>
        </w:rPr>
        <w:t xml:space="preserve">Everyone except </w:t>
      </w:r>
      <w:r w:rsidR="00A80C83">
        <w:rPr>
          <w:color w:val="000000" w:themeColor="text1"/>
          <w:sz w:val="20"/>
          <w:szCs w:val="20"/>
        </w:rPr>
        <w:t>Valt</w:t>
      </w:r>
      <w:r>
        <w:rPr>
          <w:color w:val="000000" w:themeColor="text1"/>
          <w:sz w:val="20"/>
          <w:szCs w:val="20"/>
        </w:rPr>
        <w:t>:</w:t>
      </w:r>
      <w:r w:rsidR="00C14FFC">
        <w:rPr>
          <w:color w:val="000000" w:themeColor="text1"/>
          <w:sz w:val="20"/>
          <w:szCs w:val="20"/>
        </w:rPr>
        <w:t xml:space="preserve"> gadget pl</w:t>
      </w:r>
      <w:r w:rsidR="00AD4D0C">
        <w:rPr>
          <w:color w:val="000000" w:themeColor="text1"/>
          <w:sz w:val="20"/>
          <w:szCs w:val="20"/>
        </w:rPr>
        <w:t>ea</w:t>
      </w:r>
      <w:r w:rsidR="00C14FFC">
        <w:rPr>
          <w:color w:val="000000" w:themeColor="text1"/>
          <w:sz w:val="20"/>
          <w:szCs w:val="20"/>
        </w:rPr>
        <w:t>s</w:t>
      </w:r>
      <w:r w:rsidR="00AD4D0C">
        <w:rPr>
          <w:color w:val="000000" w:themeColor="text1"/>
          <w:sz w:val="20"/>
          <w:szCs w:val="20"/>
        </w:rPr>
        <w:t>e</w:t>
      </w:r>
      <w:r w:rsidR="00C14FFC">
        <w:rPr>
          <w:color w:val="000000" w:themeColor="text1"/>
          <w:sz w:val="20"/>
          <w:szCs w:val="20"/>
        </w:rPr>
        <w:t>!</w:t>
      </w:r>
    </w:p>
    <w:p w14:paraId="06FFC3C4" w14:textId="3952F79B" w:rsidR="00C14FFC" w:rsidRDefault="00F84766" w:rsidP="000915BC">
      <w:pPr>
        <w:pStyle w:val="Style2"/>
        <w:rPr>
          <w:color w:val="000000" w:themeColor="text1"/>
          <w:sz w:val="20"/>
          <w:szCs w:val="20"/>
        </w:rPr>
      </w:pPr>
      <w:r>
        <w:rPr>
          <w:color w:val="000000" w:themeColor="text1"/>
          <w:sz w:val="20"/>
          <w:szCs w:val="20"/>
        </w:rPr>
        <w:t xml:space="preserve">Valt: ok, where’s the </w:t>
      </w:r>
      <w:r w:rsidR="00CB4AF6">
        <w:rPr>
          <w:color w:val="000000" w:themeColor="text1"/>
          <w:sz w:val="20"/>
          <w:szCs w:val="20"/>
        </w:rPr>
        <w:t xml:space="preserve">gadget where’s </w:t>
      </w:r>
      <w:r w:rsidR="00BF35B5">
        <w:rPr>
          <w:color w:val="000000" w:themeColor="text1"/>
          <w:sz w:val="20"/>
          <w:szCs w:val="20"/>
        </w:rPr>
        <w:t>the gadget</w:t>
      </w:r>
      <w:r w:rsidR="00261B28">
        <w:rPr>
          <w:color w:val="000000" w:themeColor="text1"/>
          <w:sz w:val="20"/>
          <w:szCs w:val="20"/>
        </w:rPr>
        <w:t xml:space="preserve"> </w:t>
      </w:r>
      <w:r w:rsidR="00BF35B5">
        <w:rPr>
          <w:color w:val="000000" w:themeColor="text1"/>
          <w:sz w:val="20"/>
          <w:szCs w:val="20"/>
        </w:rPr>
        <w:t>where’s the</w:t>
      </w:r>
      <w:r w:rsidR="00CB4AF6">
        <w:rPr>
          <w:color w:val="000000" w:themeColor="text1"/>
          <w:sz w:val="20"/>
          <w:szCs w:val="20"/>
        </w:rPr>
        <w:t xml:space="preserve"> </w:t>
      </w:r>
      <w:r w:rsidR="00261B28">
        <w:rPr>
          <w:color w:val="000000" w:themeColor="text1"/>
          <w:sz w:val="20"/>
          <w:szCs w:val="20"/>
        </w:rPr>
        <w:t>gadget where’s</w:t>
      </w:r>
      <w:r w:rsidR="00CB4AF6">
        <w:rPr>
          <w:color w:val="000000" w:themeColor="text1"/>
          <w:sz w:val="20"/>
          <w:szCs w:val="20"/>
        </w:rPr>
        <w:t xml:space="preserve"> the </w:t>
      </w:r>
      <w:r w:rsidR="00261B28">
        <w:rPr>
          <w:color w:val="000000" w:themeColor="text1"/>
          <w:sz w:val="20"/>
          <w:szCs w:val="20"/>
        </w:rPr>
        <w:t>gadget where’s</w:t>
      </w:r>
      <w:r w:rsidR="00CB4AF6">
        <w:rPr>
          <w:color w:val="000000" w:themeColor="text1"/>
          <w:sz w:val="20"/>
          <w:szCs w:val="20"/>
        </w:rPr>
        <w:t xml:space="preserve"> the </w:t>
      </w:r>
      <w:r w:rsidR="00261B28">
        <w:rPr>
          <w:color w:val="000000" w:themeColor="text1"/>
          <w:sz w:val="20"/>
          <w:szCs w:val="20"/>
        </w:rPr>
        <w:t>gadget!</w:t>
      </w:r>
    </w:p>
    <w:p w14:paraId="3E8AE24E" w14:textId="359757EF" w:rsidR="004C3EE4" w:rsidRDefault="004C3EE4" w:rsidP="000915BC">
      <w:pPr>
        <w:pStyle w:val="Style2"/>
        <w:rPr>
          <w:color w:val="000000" w:themeColor="text1"/>
          <w:sz w:val="20"/>
          <w:szCs w:val="20"/>
        </w:rPr>
      </w:pPr>
      <w:r>
        <w:rPr>
          <w:color w:val="000000" w:themeColor="text1"/>
          <w:sz w:val="20"/>
          <w:szCs w:val="20"/>
        </w:rPr>
        <w:t xml:space="preserve">Everyone: uh! </w:t>
      </w:r>
      <w:r w:rsidR="008D27AB">
        <w:rPr>
          <w:color w:val="000000" w:themeColor="text1"/>
          <w:sz w:val="20"/>
          <w:szCs w:val="20"/>
        </w:rPr>
        <w:t>Valt!</w:t>
      </w:r>
    </w:p>
    <w:p w14:paraId="71189F27" w14:textId="7FA9BD0D" w:rsidR="004C3EE4" w:rsidRDefault="004C3EE4" w:rsidP="000915BC">
      <w:pPr>
        <w:pStyle w:val="Style2"/>
        <w:rPr>
          <w:color w:val="000000" w:themeColor="text1"/>
          <w:sz w:val="20"/>
          <w:szCs w:val="20"/>
        </w:rPr>
      </w:pPr>
      <w:r>
        <w:rPr>
          <w:color w:val="000000" w:themeColor="text1"/>
          <w:sz w:val="20"/>
          <w:szCs w:val="20"/>
        </w:rPr>
        <w:t xml:space="preserve">(Cloe beats </w:t>
      </w:r>
      <w:r w:rsidR="00AD4D0C">
        <w:rPr>
          <w:color w:val="000000" w:themeColor="text1"/>
          <w:sz w:val="20"/>
          <w:szCs w:val="20"/>
        </w:rPr>
        <w:t>Valt</w:t>
      </w:r>
      <w:r>
        <w:rPr>
          <w:color w:val="000000" w:themeColor="text1"/>
          <w:sz w:val="20"/>
          <w:szCs w:val="20"/>
        </w:rPr>
        <w:t xml:space="preserve"> with </w:t>
      </w:r>
      <w:r w:rsidR="00A84481">
        <w:rPr>
          <w:color w:val="000000" w:themeColor="text1"/>
          <w:sz w:val="20"/>
          <w:szCs w:val="20"/>
        </w:rPr>
        <w:t xml:space="preserve">her </w:t>
      </w:r>
      <w:r w:rsidR="008D27AB">
        <w:rPr>
          <w:color w:val="000000" w:themeColor="text1"/>
          <w:sz w:val="20"/>
          <w:szCs w:val="20"/>
        </w:rPr>
        <w:t>hand)</w:t>
      </w:r>
    </w:p>
    <w:p w14:paraId="405BAF9B" w14:textId="0F9878BB" w:rsidR="008D27AB" w:rsidRDefault="008D27AB" w:rsidP="000915BC">
      <w:pPr>
        <w:pStyle w:val="Style2"/>
        <w:rPr>
          <w:color w:val="000000" w:themeColor="text1"/>
          <w:sz w:val="20"/>
          <w:szCs w:val="20"/>
        </w:rPr>
      </w:pPr>
      <w:r>
        <w:rPr>
          <w:color w:val="000000" w:themeColor="text1"/>
          <w:sz w:val="20"/>
          <w:szCs w:val="20"/>
        </w:rPr>
        <w:t xml:space="preserve">Valt: ouch! Cloe, you don’t know how hard it is </w:t>
      </w:r>
      <w:r w:rsidR="00900169">
        <w:rPr>
          <w:color w:val="000000" w:themeColor="text1"/>
          <w:sz w:val="20"/>
          <w:szCs w:val="20"/>
        </w:rPr>
        <w:t xml:space="preserve">to think of a useful gadget from millions and to find it from </w:t>
      </w:r>
      <w:r w:rsidR="00AD4D0C">
        <w:rPr>
          <w:color w:val="000000" w:themeColor="text1"/>
          <w:sz w:val="20"/>
          <w:szCs w:val="20"/>
        </w:rPr>
        <w:t>minion’s</w:t>
      </w:r>
      <w:r w:rsidR="00900169">
        <w:rPr>
          <w:color w:val="000000" w:themeColor="text1"/>
          <w:sz w:val="20"/>
          <w:szCs w:val="20"/>
        </w:rPr>
        <w:t>.</w:t>
      </w:r>
    </w:p>
    <w:p w14:paraId="604C0F83" w14:textId="022EE48F" w:rsidR="00900169" w:rsidRDefault="007B5F2F" w:rsidP="000915BC">
      <w:pPr>
        <w:pStyle w:val="Style2"/>
        <w:rPr>
          <w:color w:val="000000" w:themeColor="text1"/>
          <w:sz w:val="20"/>
          <w:szCs w:val="20"/>
        </w:rPr>
      </w:pPr>
      <w:r>
        <w:rPr>
          <w:color w:val="000000" w:themeColor="text1"/>
          <w:sz w:val="20"/>
          <w:szCs w:val="20"/>
        </w:rPr>
        <w:t>Cloe: how can you invent and innovative so many things!!</w:t>
      </w:r>
    </w:p>
    <w:p w14:paraId="5C02FFC4" w14:textId="0D04ECB4" w:rsidR="007B5F2F" w:rsidRDefault="007B5F2F" w:rsidP="000915BC">
      <w:pPr>
        <w:pStyle w:val="Style2"/>
        <w:rPr>
          <w:color w:val="000000" w:themeColor="text1"/>
          <w:sz w:val="20"/>
          <w:szCs w:val="20"/>
        </w:rPr>
      </w:pPr>
      <w:r>
        <w:rPr>
          <w:color w:val="000000" w:themeColor="text1"/>
          <w:sz w:val="20"/>
          <w:szCs w:val="20"/>
        </w:rPr>
        <w:t xml:space="preserve">Valt: it has all the gadgets of the </w:t>
      </w:r>
      <w:r w:rsidR="00276AC6">
        <w:rPr>
          <w:color w:val="000000" w:themeColor="text1"/>
          <w:sz w:val="20"/>
          <w:szCs w:val="20"/>
        </w:rPr>
        <w:t xml:space="preserve">twenty first and twenty second </w:t>
      </w:r>
      <w:r w:rsidR="00D80483">
        <w:rPr>
          <w:color w:val="000000" w:themeColor="text1"/>
          <w:sz w:val="20"/>
          <w:szCs w:val="20"/>
        </w:rPr>
        <w:t>century scientists!</w:t>
      </w:r>
    </w:p>
    <w:p w14:paraId="58DF1603" w14:textId="77777777" w:rsidR="00D80483" w:rsidRDefault="00D80483" w:rsidP="000915BC">
      <w:pPr>
        <w:pStyle w:val="Style2"/>
        <w:rPr>
          <w:color w:val="000000" w:themeColor="text1"/>
          <w:sz w:val="20"/>
          <w:szCs w:val="20"/>
        </w:rPr>
      </w:pPr>
      <w:r>
        <w:rPr>
          <w:color w:val="000000" w:themeColor="text1"/>
          <w:sz w:val="20"/>
          <w:szCs w:val="20"/>
        </w:rPr>
        <w:t>Cloe: ok</w:t>
      </w:r>
    </w:p>
    <w:p w14:paraId="015C5F9D" w14:textId="260D0ED0" w:rsidR="00D80483" w:rsidRDefault="00B35A5B" w:rsidP="000915BC">
      <w:pPr>
        <w:pStyle w:val="Style2"/>
        <w:rPr>
          <w:color w:val="000000" w:themeColor="text1"/>
          <w:sz w:val="20"/>
          <w:szCs w:val="20"/>
        </w:rPr>
      </w:pPr>
      <w:ins w:id="53" w:author="swathi" w:date="2021-10-04T14:06:00Z">
        <w:r>
          <w:rPr>
            <w:color w:val="000000" w:themeColor="text1"/>
            <w:sz w:val="20"/>
            <w:szCs w:val="20"/>
          </w:rPr>
          <w:t>Daniel</w:t>
        </w:r>
      </w:ins>
      <w:del w:id="54" w:author="swathi" w:date="2021-10-04T14:06:00Z">
        <w:r w:rsidR="00D468E8" w:rsidDel="00B35A5B">
          <w:rPr>
            <w:color w:val="000000" w:themeColor="text1"/>
            <w:sz w:val="20"/>
            <w:szCs w:val="20"/>
          </w:rPr>
          <w:delText>Michael</w:delText>
        </w:r>
      </w:del>
      <w:r w:rsidR="00D80483">
        <w:rPr>
          <w:color w:val="000000" w:themeColor="text1"/>
          <w:sz w:val="20"/>
          <w:szCs w:val="20"/>
        </w:rPr>
        <w:t>: but I haven’t seen those before?</w:t>
      </w:r>
    </w:p>
    <w:p w14:paraId="1D7F32CD" w14:textId="45BF8603" w:rsidR="00D80483" w:rsidRDefault="00D80483" w:rsidP="000915BC">
      <w:pPr>
        <w:pStyle w:val="Style2"/>
        <w:rPr>
          <w:color w:val="000000" w:themeColor="text1"/>
          <w:sz w:val="20"/>
          <w:szCs w:val="20"/>
        </w:rPr>
      </w:pPr>
      <w:r>
        <w:rPr>
          <w:color w:val="000000" w:themeColor="text1"/>
          <w:sz w:val="20"/>
          <w:szCs w:val="20"/>
        </w:rPr>
        <w:t xml:space="preserve">Cloe: </w:t>
      </w:r>
      <w:r w:rsidR="00D32998">
        <w:rPr>
          <w:color w:val="000000" w:themeColor="text1"/>
          <w:sz w:val="20"/>
          <w:szCs w:val="20"/>
        </w:rPr>
        <w:t>Valt</w:t>
      </w:r>
      <w:r>
        <w:rPr>
          <w:color w:val="000000" w:themeColor="text1"/>
          <w:sz w:val="20"/>
          <w:szCs w:val="20"/>
        </w:rPr>
        <w:t>!</w:t>
      </w:r>
    </w:p>
    <w:p w14:paraId="2E7B86B1" w14:textId="01D20F55" w:rsidR="00D80483" w:rsidRDefault="00D80483" w:rsidP="000915BC">
      <w:pPr>
        <w:pStyle w:val="Style2"/>
        <w:rPr>
          <w:color w:val="000000" w:themeColor="text1"/>
          <w:sz w:val="20"/>
          <w:szCs w:val="20"/>
        </w:rPr>
      </w:pPr>
      <w:r>
        <w:rPr>
          <w:color w:val="000000" w:themeColor="text1"/>
          <w:sz w:val="20"/>
          <w:szCs w:val="20"/>
        </w:rPr>
        <w:t xml:space="preserve">Valt: </w:t>
      </w:r>
      <w:r w:rsidR="00B33069">
        <w:rPr>
          <w:color w:val="000000" w:themeColor="text1"/>
          <w:sz w:val="20"/>
          <w:szCs w:val="20"/>
        </w:rPr>
        <w:t>stop!</w:t>
      </w:r>
    </w:p>
    <w:p w14:paraId="15AC39E6" w14:textId="407E1BA2" w:rsidR="005739E2" w:rsidRDefault="0095333A" w:rsidP="000915BC">
      <w:pPr>
        <w:pStyle w:val="Style2"/>
        <w:rPr>
          <w:color w:val="000000" w:themeColor="text1"/>
          <w:sz w:val="20"/>
          <w:szCs w:val="20"/>
        </w:rPr>
      </w:pPr>
      <w:r>
        <w:rPr>
          <w:color w:val="000000" w:themeColor="text1"/>
          <w:sz w:val="20"/>
          <w:szCs w:val="20"/>
        </w:rPr>
        <w:t xml:space="preserve">(He was so angry that </w:t>
      </w:r>
      <w:r w:rsidR="00D468E8">
        <w:rPr>
          <w:color w:val="000000" w:themeColor="text1"/>
          <w:sz w:val="20"/>
          <w:szCs w:val="20"/>
        </w:rPr>
        <w:t>he caught</w:t>
      </w:r>
      <w:del w:id="55" w:author="swathi" w:date="2021-10-04T14:05:00Z">
        <w:r w:rsidR="00D468E8" w:rsidDel="00B35A5B">
          <w:rPr>
            <w:color w:val="000000" w:themeColor="text1"/>
            <w:sz w:val="20"/>
            <w:szCs w:val="20"/>
          </w:rPr>
          <w:delText xml:space="preserve"> </w:delText>
        </w:r>
      </w:del>
      <w:ins w:id="56" w:author="swathi" w:date="2021-10-04T14:05:00Z">
        <w:r w:rsidR="00B35A5B">
          <w:rPr>
            <w:color w:val="000000" w:themeColor="text1"/>
            <w:sz w:val="20"/>
            <w:szCs w:val="20"/>
          </w:rPr>
          <w:t xml:space="preserve"> Daniel</w:t>
        </w:r>
      </w:ins>
      <w:del w:id="57" w:author="swathi" w:date="2021-10-04T14:05:00Z">
        <w:r w:rsidR="005739E2" w:rsidDel="00B35A5B">
          <w:rPr>
            <w:color w:val="000000" w:themeColor="text1"/>
            <w:sz w:val="20"/>
            <w:szCs w:val="20"/>
          </w:rPr>
          <w:delText>Michael</w:delText>
        </w:r>
      </w:del>
      <w:r w:rsidR="005739E2">
        <w:rPr>
          <w:color w:val="000000" w:themeColor="text1"/>
          <w:sz w:val="20"/>
          <w:szCs w:val="20"/>
        </w:rPr>
        <w:t xml:space="preserve">’s hand and </w:t>
      </w:r>
      <w:r w:rsidR="00D32998">
        <w:rPr>
          <w:color w:val="000000" w:themeColor="text1"/>
          <w:sz w:val="20"/>
          <w:szCs w:val="20"/>
        </w:rPr>
        <w:t>Cloe’s</w:t>
      </w:r>
      <w:r w:rsidR="005739E2">
        <w:rPr>
          <w:color w:val="000000" w:themeColor="text1"/>
          <w:sz w:val="20"/>
          <w:szCs w:val="20"/>
        </w:rPr>
        <w:t xml:space="preserve"> hand and forced them inside the 4 dimensional pocket)</w:t>
      </w:r>
    </w:p>
    <w:p w14:paraId="598AE020" w14:textId="6B0687B9" w:rsidR="0018134E" w:rsidRDefault="005739E2" w:rsidP="000915BC">
      <w:pPr>
        <w:pStyle w:val="Style2"/>
        <w:rPr>
          <w:color w:val="000000" w:themeColor="text1"/>
          <w:sz w:val="20"/>
          <w:szCs w:val="20"/>
        </w:rPr>
      </w:pPr>
      <w:r>
        <w:rPr>
          <w:color w:val="000000" w:themeColor="text1"/>
          <w:sz w:val="20"/>
          <w:szCs w:val="20"/>
        </w:rPr>
        <w:t xml:space="preserve">Trevor: </w:t>
      </w:r>
      <w:r w:rsidR="00D32998">
        <w:rPr>
          <w:color w:val="000000" w:themeColor="text1"/>
          <w:sz w:val="20"/>
          <w:szCs w:val="20"/>
        </w:rPr>
        <w:t>Valt</w:t>
      </w:r>
      <w:r>
        <w:rPr>
          <w:color w:val="000000" w:themeColor="text1"/>
          <w:sz w:val="20"/>
          <w:szCs w:val="20"/>
        </w:rPr>
        <w:t xml:space="preserve"> what have you done!</w:t>
      </w:r>
    </w:p>
    <w:p w14:paraId="7B8AED40" w14:textId="77777777" w:rsidR="0018134E" w:rsidRDefault="0018134E" w:rsidP="000915BC">
      <w:pPr>
        <w:pStyle w:val="Style2"/>
        <w:rPr>
          <w:color w:val="000000" w:themeColor="text1"/>
          <w:sz w:val="20"/>
          <w:szCs w:val="20"/>
        </w:rPr>
      </w:pPr>
      <w:r>
        <w:rPr>
          <w:color w:val="000000" w:themeColor="text1"/>
          <w:sz w:val="20"/>
          <w:szCs w:val="20"/>
        </w:rPr>
        <w:t>Alex: yeah!</w:t>
      </w:r>
    </w:p>
    <w:p w14:paraId="63557990" w14:textId="77777777" w:rsidR="00CC4463" w:rsidRDefault="0018134E" w:rsidP="000915BC">
      <w:pPr>
        <w:pStyle w:val="Style2"/>
        <w:rPr>
          <w:color w:val="000000" w:themeColor="text1"/>
          <w:sz w:val="20"/>
          <w:szCs w:val="20"/>
        </w:rPr>
      </w:pPr>
      <w:r>
        <w:rPr>
          <w:color w:val="000000" w:themeColor="text1"/>
          <w:sz w:val="20"/>
          <w:szCs w:val="20"/>
        </w:rPr>
        <w:t xml:space="preserve">Valt: they will </w:t>
      </w:r>
      <w:r w:rsidR="00CC4463">
        <w:rPr>
          <w:color w:val="000000" w:themeColor="text1"/>
          <w:sz w:val="20"/>
          <w:szCs w:val="20"/>
        </w:rPr>
        <w:t>survive, they will see how many are there!</w:t>
      </w:r>
    </w:p>
    <w:p w14:paraId="423928AC" w14:textId="77777777" w:rsidR="00CC4463" w:rsidRDefault="00CC4463" w:rsidP="000915BC">
      <w:pPr>
        <w:pStyle w:val="Style2"/>
        <w:rPr>
          <w:color w:val="000000" w:themeColor="text1"/>
          <w:sz w:val="20"/>
          <w:szCs w:val="20"/>
        </w:rPr>
      </w:pPr>
      <w:r>
        <w:rPr>
          <w:color w:val="000000" w:themeColor="text1"/>
          <w:sz w:val="20"/>
          <w:szCs w:val="20"/>
        </w:rPr>
        <w:t>Alex: what how many</w:t>
      </w:r>
    </w:p>
    <w:p w14:paraId="3B579594" w14:textId="77777777" w:rsidR="009C2CE3" w:rsidRDefault="009C2CE3" w:rsidP="000915BC">
      <w:pPr>
        <w:pStyle w:val="Style2"/>
        <w:rPr>
          <w:color w:val="000000" w:themeColor="text1"/>
          <w:sz w:val="20"/>
          <w:szCs w:val="20"/>
        </w:rPr>
      </w:pPr>
      <w:r>
        <w:rPr>
          <w:color w:val="000000" w:themeColor="text1"/>
          <w:sz w:val="20"/>
          <w:szCs w:val="20"/>
        </w:rPr>
        <w:t>Valt: gadgets! Should I put you in too!</w:t>
      </w:r>
    </w:p>
    <w:p w14:paraId="7F3BF7DD" w14:textId="77777777" w:rsidR="005811D3" w:rsidRDefault="005811D3" w:rsidP="000915BC">
      <w:pPr>
        <w:pStyle w:val="Style2"/>
        <w:rPr>
          <w:color w:val="000000" w:themeColor="text1"/>
          <w:sz w:val="20"/>
          <w:szCs w:val="20"/>
        </w:rPr>
      </w:pPr>
      <w:r>
        <w:rPr>
          <w:color w:val="000000" w:themeColor="text1"/>
          <w:sz w:val="20"/>
          <w:szCs w:val="20"/>
        </w:rPr>
        <w:t>Alex: no!!!!</w:t>
      </w:r>
    </w:p>
    <w:p w14:paraId="72A2DC4F" w14:textId="1F941A21" w:rsidR="0095333A" w:rsidRDefault="00DE7065" w:rsidP="000915BC">
      <w:pPr>
        <w:pStyle w:val="Style2"/>
        <w:rPr>
          <w:color w:val="000000" w:themeColor="text1"/>
          <w:sz w:val="20"/>
          <w:szCs w:val="20"/>
        </w:rPr>
      </w:pPr>
      <w:r>
        <w:rPr>
          <w:color w:val="000000" w:themeColor="text1"/>
          <w:sz w:val="20"/>
          <w:szCs w:val="20"/>
        </w:rPr>
        <w:t xml:space="preserve">Valt: I am bringing </w:t>
      </w:r>
      <w:r w:rsidR="00BF35B5">
        <w:rPr>
          <w:color w:val="000000" w:themeColor="text1"/>
          <w:sz w:val="20"/>
          <w:szCs w:val="20"/>
        </w:rPr>
        <w:t>them out</w:t>
      </w:r>
      <w:r>
        <w:rPr>
          <w:color w:val="000000" w:themeColor="text1"/>
          <w:sz w:val="20"/>
          <w:szCs w:val="20"/>
        </w:rPr>
        <w:t>.</w:t>
      </w:r>
    </w:p>
    <w:p w14:paraId="43FDB9C3" w14:textId="6D7EC9B3" w:rsidR="00DE7065" w:rsidRDefault="00313A17" w:rsidP="000915BC">
      <w:pPr>
        <w:pStyle w:val="Style2"/>
        <w:rPr>
          <w:color w:val="000000" w:themeColor="text1"/>
          <w:sz w:val="20"/>
          <w:szCs w:val="20"/>
        </w:rPr>
      </w:pPr>
      <w:r>
        <w:rPr>
          <w:color w:val="000000" w:themeColor="text1"/>
          <w:sz w:val="20"/>
          <w:szCs w:val="20"/>
        </w:rPr>
        <w:t>(Valt brings them out)</w:t>
      </w:r>
    </w:p>
    <w:p w14:paraId="340CB743" w14:textId="124C255B" w:rsidR="00313A17" w:rsidRDefault="00313A17" w:rsidP="000915BC">
      <w:pPr>
        <w:pStyle w:val="Style2"/>
        <w:rPr>
          <w:color w:val="000000" w:themeColor="text1"/>
          <w:sz w:val="20"/>
          <w:szCs w:val="20"/>
        </w:rPr>
      </w:pPr>
      <w:r>
        <w:rPr>
          <w:color w:val="000000" w:themeColor="text1"/>
          <w:sz w:val="20"/>
          <w:szCs w:val="20"/>
        </w:rPr>
        <w:t xml:space="preserve">Cloe: what </w:t>
      </w:r>
      <w:r w:rsidR="00D32998">
        <w:rPr>
          <w:color w:val="000000" w:themeColor="text1"/>
          <w:sz w:val="20"/>
          <w:szCs w:val="20"/>
        </w:rPr>
        <w:t>Valt</w:t>
      </w:r>
      <w:r>
        <w:rPr>
          <w:color w:val="000000" w:themeColor="text1"/>
          <w:sz w:val="20"/>
          <w:szCs w:val="20"/>
        </w:rPr>
        <w:t>!</w:t>
      </w:r>
    </w:p>
    <w:p w14:paraId="28617BD3" w14:textId="7969C082" w:rsidR="00313A17" w:rsidRDefault="00313A17" w:rsidP="000915BC">
      <w:pPr>
        <w:pStyle w:val="Style2"/>
        <w:rPr>
          <w:color w:val="000000" w:themeColor="text1"/>
          <w:sz w:val="20"/>
          <w:szCs w:val="20"/>
        </w:rPr>
      </w:pPr>
      <w:r>
        <w:rPr>
          <w:color w:val="000000" w:themeColor="text1"/>
          <w:sz w:val="20"/>
          <w:szCs w:val="20"/>
        </w:rPr>
        <w:t xml:space="preserve">Valt: I did this so that your tears </w:t>
      </w:r>
      <w:r w:rsidR="00BF35B5">
        <w:rPr>
          <w:color w:val="000000" w:themeColor="text1"/>
          <w:sz w:val="20"/>
          <w:szCs w:val="20"/>
        </w:rPr>
        <w:t>won’t</w:t>
      </w:r>
      <w:r w:rsidR="00D7575F">
        <w:rPr>
          <w:color w:val="000000" w:themeColor="text1"/>
          <w:sz w:val="20"/>
          <w:szCs w:val="20"/>
        </w:rPr>
        <w:t xml:space="preserve"> break the circuits!</w:t>
      </w:r>
    </w:p>
    <w:p w14:paraId="52DEF0C7" w14:textId="3929B325" w:rsidR="00D7575F" w:rsidRDefault="00D7575F" w:rsidP="000915BC">
      <w:pPr>
        <w:pStyle w:val="Style2"/>
        <w:rPr>
          <w:color w:val="000000" w:themeColor="text1"/>
          <w:sz w:val="20"/>
          <w:szCs w:val="20"/>
        </w:rPr>
      </w:pPr>
      <w:r>
        <w:rPr>
          <w:color w:val="000000" w:themeColor="text1"/>
          <w:sz w:val="20"/>
          <w:szCs w:val="20"/>
        </w:rPr>
        <w:t>Cloe: huh!</w:t>
      </w:r>
    </w:p>
    <w:p w14:paraId="0FCA658A" w14:textId="702FEE7B" w:rsidR="00D7575F" w:rsidRDefault="00BF35B5" w:rsidP="000915BC">
      <w:pPr>
        <w:pStyle w:val="Style2"/>
        <w:rPr>
          <w:color w:val="000000" w:themeColor="text1"/>
          <w:sz w:val="20"/>
          <w:szCs w:val="20"/>
        </w:rPr>
      </w:pPr>
      <w:r>
        <w:rPr>
          <w:color w:val="000000" w:themeColor="text1"/>
          <w:sz w:val="20"/>
          <w:szCs w:val="20"/>
        </w:rPr>
        <w:t>(It</w:t>
      </w:r>
      <w:r w:rsidR="00D7575F">
        <w:rPr>
          <w:color w:val="000000" w:themeColor="text1"/>
          <w:sz w:val="20"/>
          <w:szCs w:val="20"/>
        </w:rPr>
        <w:t xml:space="preserve"> starts </w:t>
      </w:r>
      <w:r w:rsidR="00C3598B">
        <w:rPr>
          <w:color w:val="000000" w:themeColor="text1"/>
          <w:sz w:val="20"/>
          <w:szCs w:val="20"/>
        </w:rPr>
        <w:t>raining,</w:t>
      </w:r>
      <w:r w:rsidR="009F7B93">
        <w:rPr>
          <w:color w:val="000000" w:themeColor="text1"/>
          <w:sz w:val="20"/>
          <w:szCs w:val="20"/>
        </w:rPr>
        <w:t xml:space="preserve"> but still they fight)</w:t>
      </w:r>
    </w:p>
    <w:p w14:paraId="5EE17617" w14:textId="100FBEAF" w:rsidR="009F7B93" w:rsidRDefault="00B27032" w:rsidP="000915BC">
      <w:pPr>
        <w:pStyle w:val="Style2"/>
        <w:rPr>
          <w:color w:val="000000" w:themeColor="text1"/>
          <w:sz w:val="20"/>
          <w:szCs w:val="20"/>
        </w:rPr>
      </w:pPr>
      <w:r>
        <w:rPr>
          <w:color w:val="000000" w:themeColor="text1"/>
          <w:sz w:val="20"/>
          <w:szCs w:val="20"/>
        </w:rPr>
        <w:t xml:space="preserve">Alex: </w:t>
      </w:r>
      <w:r w:rsidR="0047250C">
        <w:rPr>
          <w:color w:val="000000" w:themeColor="text1"/>
          <w:sz w:val="20"/>
          <w:szCs w:val="20"/>
        </w:rPr>
        <w:t>real brothers and sisters!</w:t>
      </w:r>
    </w:p>
    <w:p w14:paraId="471302A3" w14:textId="23C82ACC" w:rsidR="0047250C" w:rsidRDefault="00D0613B" w:rsidP="000915BC">
      <w:pPr>
        <w:pStyle w:val="Style2"/>
        <w:rPr>
          <w:color w:val="000000" w:themeColor="text1"/>
          <w:sz w:val="20"/>
          <w:szCs w:val="20"/>
        </w:rPr>
      </w:pPr>
      <w:r>
        <w:rPr>
          <w:color w:val="000000" w:themeColor="text1"/>
          <w:sz w:val="20"/>
          <w:szCs w:val="20"/>
        </w:rPr>
        <w:t>Trevor: yeah!</w:t>
      </w:r>
    </w:p>
    <w:p w14:paraId="511E9EAA" w14:textId="306DD18F" w:rsidR="00D0613B" w:rsidRDefault="00B35A5B" w:rsidP="000915BC">
      <w:pPr>
        <w:pStyle w:val="Style2"/>
        <w:rPr>
          <w:color w:val="000000" w:themeColor="text1"/>
          <w:sz w:val="20"/>
          <w:szCs w:val="20"/>
        </w:rPr>
      </w:pPr>
      <w:ins w:id="58" w:author="swathi" w:date="2021-10-04T14:05:00Z">
        <w:r>
          <w:rPr>
            <w:color w:val="000000" w:themeColor="text1"/>
            <w:sz w:val="20"/>
            <w:szCs w:val="20"/>
          </w:rPr>
          <w:t>Daniel</w:t>
        </w:r>
      </w:ins>
      <w:del w:id="59" w:author="swathi" w:date="2021-10-04T14:05:00Z">
        <w:r w:rsidR="00A128C0" w:rsidDel="00B35A5B">
          <w:rPr>
            <w:color w:val="000000" w:themeColor="text1"/>
            <w:sz w:val="20"/>
            <w:szCs w:val="20"/>
          </w:rPr>
          <w:delText>Michael</w:delText>
        </w:r>
      </w:del>
      <w:r w:rsidR="00A128C0">
        <w:rPr>
          <w:color w:val="000000" w:themeColor="text1"/>
          <w:sz w:val="20"/>
          <w:szCs w:val="20"/>
        </w:rPr>
        <w:t xml:space="preserve">: now I think everyone </w:t>
      </w:r>
      <w:r w:rsidR="0049600B">
        <w:rPr>
          <w:color w:val="000000" w:themeColor="text1"/>
          <w:sz w:val="20"/>
          <w:szCs w:val="20"/>
        </w:rPr>
        <w:t>should go and find tom and kick!</w:t>
      </w:r>
    </w:p>
    <w:p w14:paraId="2F6CBE1A" w14:textId="3891F05F" w:rsidR="007D015C" w:rsidRDefault="00BF35B5" w:rsidP="000915BC">
      <w:pPr>
        <w:pStyle w:val="Style2"/>
        <w:rPr>
          <w:color w:val="000000" w:themeColor="text1"/>
          <w:sz w:val="20"/>
          <w:szCs w:val="20"/>
        </w:rPr>
      </w:pPr>
      <w:r>
        <w:rPr>
          <w:color w:val="000000" w:themeColor="text1"/>
          <w:sz w:val="20"/>
          <w:szCs w:val="20"/>
        </w:rPr>
        <w:t>Valt (</w:t>
      </w:r>
      <w:r w:rsidR="007D015C">
        <w:rPr>
          <w:color w:val="000000" w:themeColor="text1"/>
          <w:sz w:val="20"/>
          <w:szCs w:val="20"/>
        </w:rPr>
        <w:t xml:space="preserve">giving a gadget): take the </w:t>
      </w:r>
      <w:r w:rsidR="00574AA9">
        <w:rPr>
          <w:color w:val="000000" w:themeColor="text1"/>
          <w:sz w:val="20"/>
          <w:szCs w:val="20"/>
        </w:rPr>
        <w:t>hofter</w:t>
      </w:r>
      <w:r w:rsidR="007D015C">
        <w:rPr>
          <w:color w:val="000000" w:themeColor="text1"/>
          <w:sz w:val="20"/>
          <w:szCs w:val="20"/>
        </w:rPr>
        <w:t xml:space="preserve"> go and find them</w:t>
      </w:r>
    </w:p>
    <w:p w14:paraId="0F74C7AB" w14:textId="785BAFF5" w:rsidR="007D015C" w:rsidRDefault="007D015C" w:rsidP="000915BC">
      <w:pPr>
        <w:pStyle w:val="Style2"/>
        <w:rPr>
          <w:color w:val="000000" w:themeColor="text1"/>
          <w:sz w:val="20"/>
          <w:szCs w:val="20"/>
        </w:rPr>
      </w:pPr>
      <w:r>
        <w:rPr>
          <w:color w:val="000000" w:themeColor="text1"/>
          <w:sz w:val="20"/>
          <w:szCs w:val="20"/>
        </w:rPr>
        <w:t>Cloe: how to use it?</w:t>
      </w:r>
    </w:p>
    <w:p w14:paraId="3AD42700" w14:textId="77777777" w:rsidR="007D015C" w:rsidRDefault="007D015C" w:rsidP="000915BC">
      <w:pPr>
        <w:pStyle w:val="Style2"/>
        <w:rPr>
          <w:color w:val="000000" w:themeColor="text1"/>
          <w:sz w:val="20"/>
          <w:szCs w:val="20"/>
        </w:rPr>
      </w:pPr>
      <w:r>
        <w:rPr>
          <w:color w:val="000000" w:themeColor="text1"/>
          <w:sz w:val="20"/>
          <w:szCs w:val="20"/>
        </w:rPr>
        <w:t>Valt: put it on your head and you think which direction and it will go there</w:t>
      </w:r>
    </w:p>
    <w:p w14:paraId="7E775284" w14:textId="7FB82780" w:rsidR="007D015C" w:rsidRDefault="007D015C" w:rsidP="000915BC">
      <w:pPr>
        <w:pStyle w:val="Style2"/>
        <w:rPr>
          <w:color w:val="000000" w:themeColor="text1"/>
          <w:sz w:val="20"/>
          <w:szCs w:val="20"/>
        </w:rPr>
      </w:pPr>
      <w:r>
        <w:rPr>
          <w:color w:val="000000" w:themeColor="text1"/>
          <w:sz w:val="20"/>
          <w:szCs w:val="20"/>
        </w:rPr>
        <w:t>Cloe: ok, never don’t this before.</w:t>
      </w:r>
    </w:p>
    <w:p w14:paraId="6F05776D" w14:textId="258E68D4" w:rsidR="0049600B" w:rsidRDefault="009E72FD" w:rsidP="000915BC">
      <w:pPr>
        <w:pStyle w:val="Style2"/>
        <w:rPr>
          <w:color w:val="000000" w:themeColor="text1"/>
          <w:sz w:val="20"/>
          <w:szCs w:val="20"/>
        </w:rPr>
      </w:pPr>
      <w:r>
        <w:rPr>
          <w:color w:val="000000" w:themeColor="text1"/>
          <w:sz w:val="20"/>
          <w:szCs w:val="20"/>
        </w:rPr>
        <w:t>(Everyone</w:t>
      </w:r>
      <w:r w:rsidR="000A4D01">
        <w:rPr>
          <w:color w:val="000000" w:themeColor="text1"/>
          <w:sz w:val="20"/>
          <w:szCs w:val="20"/>
        </w:rPr>
        <w:t xml:space="preserve"> go and search them, then </w:t>
      </w:r>
      <w:r w:rsidR="00574AA9">
        <w:rPr>
          <w:color w:val="000000" w:themeColor="text1"/>
          <w:sz w:val="20"/>
          <w:szCs w:val="20"/>
        </w:rPr>
        <w:t>Alex</w:t>
      </w:r>
      <w:r w:rsidR="000A4D01">
        <w:rPr>
          <w:color w:val="000000" w:themeColor="text1"/>
          <w:sz w:val="20"/>
          <w:szCs w:val="20"/>
        </w:rPr>
        <w:t xml:space="preserve"> found </w:t>
      </w:r>
      <w:r w:rsidR="00EB0748">
        <w:rPr>
          <w:color w:val="000000" w:themeColor="text1"/>
          <w:sz w:val="20"/>
          <w:szCs w:val="20"/>
        </w:rPr>
        <w:t>kick chasing a rabbit)</w:t>
      </w:r>
    </w:p>
    <w:p w14:paraId="05FB108E" w14:textId="4EF36DD0" w:rsidR="00EB0748" w:rsidRDefault="00134DA2" w:rsidP="000915BC">
      <w:pPr>
        <w:pStyle w:val="Style2"/>
        <w:rPr>
          <w:color w:val="000000" w:themeColor="text1"/>
          <w:sz w:val="20"/>
          <w:szCs w:val="20"/>
        </w:rPr>
      </w:pPr>
      <w:r>
        <w:rPr>
          <w:color w:val="000000" w:themeColor="text1"/>
          <w:sz w:val="20"/>
          <w:szCs w:val="20"/>
        </w:rPr>
        <w:t xml:space="preserve">Alex: </w:t>
      </w:r>
      <w:r w:rsidR="00574AA9">
        <w:rPr>
          <w:color w:val="000000" w:themeColor="text1"/>
          <w:sz w:val="20"/>
          <w:szCs w:val="20"/>
        </w:rPr>
        <w:t>Valt</w:t>
      </w:r>
      <w:r>
        <w:rPr>
          <w:color w:val="000000" w:themeColor="text1"/>
          <w:sz w:val="20"/>
          <w:szCs w:val="20"/>
        </w:rPr>
        <w:t>! Come here! I’ve found them!</w:t>
      </w:r>
    </w:p>
    <w:p w14:paraId="0437137D" w14:textId="43D34C9C" w:rsidR="00134DA2" w:rsidRDefault="00134DA2" w:rsidP="000915BC">
      <w:pPr>
        <w:pStyle w:val="Style2"/>
        <w:rPr>
          <w:color w:val="000000" w:themeColor="text1"/>
          <w:sz w:val="20"/>
          <w:szCs w:val="20"/>
        </w:rPr>
      </w:pPr>
      <w:r>
        <w:rPr>
          <w:color w:val="000000" w:themeColor="text1"/>
          <w:sz w:val="20"/>
          <w:szCs w:val="20"/>
        </w:rPr>
        <w:t>(Valt comes)</w:t>
      </w:r>
    </w:p>
    <w:p w14:paraId="1C2EE4F9" w14:textId="2B0849FA" w:rsidR="00134DA2" w:rsidRDefault="007C0761" w:rsidP="000915BC">
      <w:pPr>
        <w:pStyle w:val="Style2"/>
        <w:rPr>
          <w:color w:val="000000" w:themeColor="text1"/>
          <w:sz w:val="20"/>
          <w:szCs w:val="20"/>
        </w:rPr>
      </w:pPr>
      <w:r>
        <w:rPr>
          <w:color w:val="000000" w:themeColor="text1"/>
          <w:sz w:val="20"/>
          <w:szCs w:val="20"/>
        </w:rPr>
        <w:t>Valt: where are they?</w:t>
      </w:r>
    </w:p>
    <w:p w14:paraId="780ACA6B" w14:textId="035EC770" w:rsidR="007C0761" w:rsidRDefault="007C0761" w:rsidP="000915BC">
      <w:pPr>
        <w:pStyle w:val="Style2"/>
        <w:rPr>
          <w:color w:val="000000" w:themeColor="text1"/>
          <w:sz w:val="20"/>
          <w:szCs w:val="20"/>
        </w:rPr>
      </w:pPr>
      <w:r>
        <w:rPr>
          <w:color w:val="000000" w:themeColor="text1"/>
          <w:sz w:val="20"/>
          <w:szCs w:val="20"/>
        </w:rPr>
        <w:t>Alex: there!</w:t>
      </w:r>
    </w:p>
    <w:p w14:paraId="099911CF" w14:textId="03505D55" w:rsidR="008A434E" w:rsidRDefault="00BF35B5" w:rsidP="000915BC">
      <w:pPr>
        <w:pStyle w:val="Style2"/>
        <w:rPr>
          <w:color w:val="000000" w:themeColor="text1"/>
          <w:sz w:val="20"/>
          <w:szCs w:val="20"/>
        </w:rPr>
      </w:pPr>
      <w:r>
        <w:rPr>
          <w:color w:val="000000" w:themeColor="text1"/>
          <w:sz w:val="20"/>
          <w:szCs w:val="20"/>
        </w:rPr>
        <w:t>Valt (</w:t>
      </w:r>
      <w:r w:rsidR="008A434E">
        <w:rPr>
          <w:color w:val="000000" w:themeColor="text1"/>
          <w:sz w:val="20"/>
          <w:szCs w:val="20"/>
        </w:rPr>
        <w:t>removing a gadget): evolution pistol and evolution gun. Ok evolution pistol</w:t>
      </w:r>
    </w:p>
    <w:p w14:paraId="504CDCC2" w14:textId="71A8433F" w:rsidR="008A434E" w:rsidRDefault="008A434E" w:rsidP="000915BC">
      <w:pPr>
        <w:pStyle w:val="Style2"/>
        <w:rPr>
          <w:color w:val="000000" w:themeColor="text1"/>
          <w:sz w:val="20"/>
          <w:szCs w:val="20"/>
        </w:rPr>
      </w:pPr>
      <w:r>
        <w:rPr>
          <w:color w:val="000000" w:themeColor="text1"/>
          <w:sz w:val="20"/>
          <w:szCs w:val="20"/>
        </w:rPr>
        <w:t>Alex: How does that work?</w:t>
      </w:r>
    </w:p>
    <w:p w14:paraId="5F28C012" w14:textId="777CDAE0" w:rsidR="008A434E" w:rsidRDefault="008A434E" w:rsidP="000915BC">
      <w:pPr>
        <w:pStyle w:val="Style2"/>
        <w:rPr>
          <w:color w:val="000000" w:themeColor="text1"/>
          <w:sz w:val="20"/>
          <w:szCs w:val="20"/>
        </w:rPr>
      </w:pPr>
      <w:r>
        <w:rPr>
          <w:color w:val="000000" w:themeColor="text1"/>
          <w:sz w:val="20"/>
          <w:szCs w:val="20"/>
        </w:rPr>
        <w:t xml:space="preserve">Valt: take an animal ball and any living thing shot would get those abilities </w:t>
      </w:r>
      <w:r w:rsidR="0002209F">
        <w:rPr>
          <w:color w:val="000000" w:themeColor="text1"/>
          <w:sz w:val="20"/>
          <w:szCs w:val="20"/>
        </w:rPr>
        <w:t>which is best for them now, only ten minutes affective.</w:t>
      </w:r>
    </w:p>
    <w:p w14:paraId="0BE5C6CE" w14:textId="0AAE99A6" w:rsidR="0002209F" w:rsidRDefault="0002209F" w:rsidP="000915BC">
      <w:pPr>
        <w:pStyle w:val="Style2"/>
        <w:rPr>
          <w:color w:val="000000" w:themeColor="text1"/>
          <w:sz w:val="20"/>
          <w:szCs w:val="20"/>
        </w:rPr>
      </w:pPr>
      <w:r>
        <w:rPr>
          <w:color w:val="000000" w:themeColor="text1"/>
          <w:sz w:val="20"/>
          <w:szCs w:val="20"/>
        </w:rPr>
        <w:t>Alex:</w:t>
      </w:r>
      <w:r w:rsidR="00AC7DAB">
        <w:rPr>
          <w:color w:val="000000" w:themeColor="text1"/>
          <w:sz w:val="20"/>
          <w:szCs w:val="20"/>
        </w:rPr>
        <w:t xml:space="preserve"> now give ne a bullet and the pistol!</w:t>
      </w:r>
    </w:p>
    <w:p w14:paraId="7779791D" w14:textId="77777777" w:rsidR="00AC7DAB" w:rsidRDefault="00AC7DAB" w:rsidP="000915BC">
      <w:pPr>
        <w:pStyle w:val="Style2"/>
        <w:rPr>
          <w:color w:val="000000" w:themeColor="text1"/>
          <w:sz w:val="20"/>
          <w:szCs w:val="20"/>
        </w:rPr>
      </w:pPr>
      <w:r>
        <w:rPr>
          <w:color w:val="000000" w:themeColor="text1"/>
          <w:sz w:val="20"/>
          <w:szCs w:val="20"/>
        </w:rPr>
        <w:t>Valt: monkey</w:t>
      </w:r>
    </w:p>
    <w:p w14:paraId="4F4CD6E5" w14:textId="5FECCE03" w:rsidR="00E2791D" w:rsidRDefault="00E2791D" w:rsidP="000915BC">
      <w:pPr>
        <w:pStyle w:val="Style2"/>
        <w:rPr>
          <w:color w:val="000000" w:themeColor="text1"/>
          <w:sz w:val="20"/>
          <w:szCs w:val="20"/>
        </w:rPr>
      </w:pPr>
      <w:r>
        <w:rPr>
          <w:color w:val="000000" w:themeColor="text1"/>
          <w:sz w:val="20"/>
          <w:szCs w:val="20"/>
        </w:rPr>
        <w:t>Alex: what monkey?</w:t>
      </w:r>
    </w:p>
    <w:p w14:paraId="5E6A5945" w14:textId="2F8911B6" w:rsidR="00E2791D" w:rsidRDefault="00E2791D" w:rsidP="000915BC">
      <w:pPr>
        <w:pStyle w:val="Style2"/>
        <w:rPr>
          <w:color w:val="000000" w:themeColor="text1"/>
          <w:sz w:val="20"/>
          <w:szCs w:val="20"/>
        </w:rPr>
      </w:pPr>
      <w:r>
        <w:rPr>
          <w:color w:val="000000" w:themeColor="text1"/>
          <w:sz w:val="20"/>
          <w:szCs w:val="20"/>
        </w:rPr>
        <w:t>Valt: ball!</w:t>
      </w:r>
    </w:p>
    <w:p w14:paraId="3C22950A" w14:textId="6374DFFF" w:rsidR="00AC7DAB" w:rsidRDefault="00AC7DAB" w:rsidP="000915BC">
      <w:pPr>
        <w:pStyle w:val="Style2"/>
        <w:rPr>
          <w:color w:val="000000" w:themeColor="text1"/>
          <w:sz w:val="20"/>
          <w:szCs w:val="20"/>
        </w:rPr>
      </w:pPr>
      <w:r>
        <w:rPr>
          <w:color w:val="000000" w:themeColor="text1"/>
          <w:sz w:val="20"/>
          <w:szCs w:val="20"/>
        </w:rPr>
        <w:t>(</w:t>
      </w:r>
      <w:r w:rsidR="00A62C33">
        <w:rPr>
          <w:color w:val="000000" w:themeColor="text1"/>
          <w:sz w:val="20"/>
          <w:szCs w:val="20"/>
        </w:rPr>
        <w:t>Alex takes it and shoots it</w:t>
      </w:r>
      <w:r w:rsidR="00D1281B">
        <w:rPr>
          <w:color w:val="000000" w:themeColor="text1"/>
          <w:sz w:val="20"/>
          <w:szCs w:val="20"/>
        </w:rPr>
        <w:t xml:space="preserve"> </w:t>
      </w:r>
      <w:r w:rsidR="00A62C33">
        <w:rPr>
          <w:color w:val="000000" w:themeColor="text1"/>
          <w:sz w:val="20"/>
          <w:szCs w:val="20"/>
        </w:rPr>
        <w:t>on</w:t>
      </w:r>
      <w:r w:rsidR="00D1281B">
        <w:rPr>
          <w:color w:val="000000" w:themeColor="text1"/>
          <w:sz w:val="20"/>
          <w:szCs w:val="20"/>
        </w:rPr>
        <w:t xml:space="preserve"> </w:t>
      </w:r>
      <w:r w:rsidR="00A62C33">
        <w:rPr>
          <w:color w:val="000000" w:themeColor="text1"/>
          <w:sz w:val="20"/>
          <w:szCs w:val="20"/>
        </w:rPr>
        <w:t xml:space="preserve">the </w:t>
      </w:r>
      <w:r w:rsidR="00D1281B">
        <w:rPr>
          <w:color w:val="000000" w:themeColor="text1"/>
          <w:sz w:val="20"/>
          <w:szCs w:val="20"/>
        </w:rPr>
        <w:t xml:space="preserve">rabbit, it grows monkey limbs and climbs a tree, kick calls </w:t>
      </w:r>
      <w:r w:rsidR="0094508E">
        <w:rPr>
          <w:color w:val="000000" w:themeColor="text1"/>
          <w:sz w:val="20"/>
          <w:szCs w:val="20"/>
        </w:rPr>
        <w:t>tom)</w:t>
      </w:r>
    </w:p>
    <w:p w14:paraId="073E0E3C" w14:textId="31D207A4" w:rsidR="0094508E" w:rsidRDefault="0094508E" w:rsidP="000915BC">
      <w:pPr>
        <w:pStyle w:val="Style2"/>
        <w:rPr>
          <w:color w:val="000000" w:themeColor="text1"/>
          <w:sz w:val="20"/>
          <w:szCs w:val="20"/>
        </w:rPr>
      </w:pPr>
      <w:r>
        <w:rPr>
          <w:color w:val="000000" w:themeColor="text1"/>
          <w:sz w:val="20"/>
          <w:szCs w:val="20"/>
        </w:rPr>
        <w:t>Tom: what’s the matter?</w:t>
      </w:r>
    </w:p>
    <w:p w14:paraId="617BEE86" w14:textId="7FD87F04" w:rsidR="0094508E" w:rsidRDefault="00474AAC" w:rsidP="000915BC">
      <w:pPr>
        <w:pStyle w:val="Style2"/>
        <w:rPr>
          <w:color w:val="000000" w:themeColor="text1"/>
          <w:sz w:val="20"/>
          <w:szCs w:val="20"/>
        </w:rPr>
      </w:pPr>
      <w:r>
        <w:rPr>
          <w:color w:val="000000" w:themeColor="text1"/>
          <w:sz w:val="20"/>
          <w:szCs w:val="20"/>
        </w:rPr>
        <w:t>Kick: the rabbit grew limbs and climbed the tree!</w:t>
      </w:r>
    </w:p>
    <w:p w14:paraId="2F8DB2C4" w14:textId="089D4E52" w:rsidR="00474AAC" w:rsidRDefault="00474AAC" w:rsidP="000915BC">
      <w:pPr>
        <w:pStyle w:val="Style2"/>
        <w:rPr>
          <w:color w:val="000000" w:themeColor="text1"/>
          <w:sz w:val="20"/>
          <w:szCs w:val="20"/>
        </w:rPr>
      </w:pPr>
      <w:r>
        <w:rPr>
          <w:color w:val="000000" w:themeColor="text1"/>
          <w:sz w:val="20"/>
          <w:szCs w:val="20"/>
        </w:rPr>
        <w:t>(Tom and kick look at it but they could not find it)</w:t>
      </w:r>
    </w:p>
    <w:p w14:paraId="15D2590A" w14:textId="3C2102BA" w:rsidR="00474AAC" w:rsidRDefault="00474AAC" w:rsidP="000915BC">
      <w:pPr>
        <w:pStyle w:val="Style2"/>
        <w:rPr>
          <w:color w:val="000000" w:themeColor="text1"/>
          <w:sz w:val="20"/>
          <w:szCs w:val="20"/>
        </w:rPr>
      </w:pPr>
      <w:r>
        <w:rPr>
          <w:color w:val="000000" w:themeColor="text1"/>
          <w:sz w:val="20"/>
          <w:szCs w:val="20"/>
        </w:rPr>
        <w:t>Tom: Where</w:t>
      </w:r>
      <w:r w:rsidR="00876B79">
        <w:rPr>
          <w:color w:val="000000" w:themeColor="text1"/>
          <w:sz w:val="20"/>
          <w:szCs w:val="20"/>
        </w:rPr>
        <w:t>! Say it straight forward that you were not fast enough!</w:t>
      </w:r>
    </w:p>
    <w:p w14:paraId="59727D99" w14:textId="62FC9EFF" w:rsidR="00876B79" w:rsidRDefault="00BB53E8" w:rsidP="000915BC">
      <w:pPr>
        <w:pStyle w:val="Style2"/>
        <w:rPr>
          <w:color w:val="000000" w:themeColor="text1"/>
          <w:sz w:val="20"/>
          <w:szCs w:val="20"/>
        </w:rPr>
      </w:pPr>
      <w:r>
        <w:rPr>
          <w:color w:val="000000" w:themeColor="text1"/>
          <w:sz w:val="20"/>
          <w:szCs w:val="20"/>
        </w:rPr>
        <w:t>Kick: but…</w:t>
      </w:r>
    </w:p>
    <w:p w14:paraId="106C8FA8" w14:textId="0B7527C7" w:rsidR="00BB53E8" w:rsidRDefault="00BB53E8" w:rsidP="000915BC">
      <w:pPr>
        <w:pStyle w:val="Style2"/>
        <w:rPr>
          <w:color w:val="000000" w:themeColor="text1"/>
          <w:sz w:val="20"/>
          <w:szCs w:val="20"/>
        </w:rPr>
      </w:pPr>
      <w:r>
        <w:rPr>
          <w:color w:val="000000" w:themeColor="text1"/>
          <w:sz w:val="20"/>
          <w:szCs w:val="20"/>
        </w:rPr>
        <w:t>Tom: you!</w:t>
      </w:r>
    </w:p>
    <w:p w14:paraId="2883A3CF" w14:textId="7DF6F6FB" w:rsidR="00BB53E8" w:rsidRDefault="00BB53E8" w:rsidP="000915BC">
      <w:pPr>
        <w:pStyle w:val="Style2"/>
        <w:rPr>
          <w:color w:val="000000" w:themeColor="text1"/>
          <w:sz w:val="20"/>
          <w:szCs w:val="20"/>
        </w:rPr>
      </w:pPr>
      <w:r>
        <w:rPr>
          <w:color w:val="000000" w:themeColor="text1"/>
          <w:sz w:val="20"/>
          <w:szCs w:val="20"/>
        </w:rPr>
        <w:t>(Tom hits him)</w:t>
      </w:r>
    </w:p>
    <w:p w14:paraId="066E05E1" w14:textId="6B76DFAC" w:rsidR="00BB53E8" w:rsidRDefault="00BB53E8" w:rsidP="000915BC">
      <w:pPr>
        <w:pStyle w:val="Style2"/>
        <w:rPr>
          <w:color w:val="000000" w:themeColor="text1"/>
          <w:sz w:val="20"/>
          <w:szCs w:val="20"/>
        </w:rPr>
      </w:pPr>
      <w:r>
        <w:rPr>
          <w:color w:val="000000" w:themeColor="text1"/>
          <w:sz w:val="20"/>
          <w:szCs w:val="20"/>
        </w:rPr>
        <w:t>Kick: ouch!</w:t>
      </w:r>
    </w:p>
    <w:p w14:paraId="4A6FCCE9" w14:textId="342BE421" w:rsidR="00BB53E8" w:rsidRDefault="007C3F30" w:rsidP="000915BC">
      <w:pPr>
        <w:pStyle w:val="Style2"/>
        <w:rPr>
          <w:color w:val="000000" w:themeColor="text1"/>
          <w:sz w:val="20"/>
          <w:szCs w:val="20"/>
        </w:rPr>
      </w:pPr>
      <w:r>
        <w:rPr>
          <w:color w:val="000000" w:themeColor="text1"/>
          <w:sz w:val="20"/>
          <w:szCs w:val="20"/>
        </w:rPr>
        <w:t xml:space="preserve">Tom: </w:t>
      </w:r>
      <w:r w:rsidR="005061B4">
        <w:rPr>
          <w:color w:val="000000" w:themeColor="text1"/>
          <w:sz w:val="20"/>
          <w:szCs w:val="20"/>
        </w:rPr>
        <w:t>liar</w:t>
      </w:r>
      <w:r>
        <w:rPr>
          <w:color w:val="000000" w:themeColor="text1"/>
          <w:sz w:val="20"/>
          <w:szCs w:val="20"/>
        </w:rPr>
        <w:t>!</w:t>
      </w:r>
    </w:p>
    <w:p w14:paraId="5F7991D2" w14:textId="08E21912" w:rsidR="007C3F30" w:rsidRDefault="007C3F30" w:rsidP="000915BC">
      <w:pPr>
        <w:pStyle w:val="Style2"/>
        <w:rPr>
          <w:color w:val="000000" w:themeColor="text1"/>
          <w:sz w:val="20"/>
          <w:szCs w:val="20"/>
        </w:rPr>
      </w:pPr>
      <w:r>
        <w:rPr>
          <w:color w:val="000000" w:themeColor="text1"/>
          <w:sz w:val="20"/>
          <w:szCs w:val="20"/>
        </w:rPr>
        <w:t>(</w:t>
      </w:r>
      <w:r w:rsidR="0070280B">
        <w:rPr>
          <w:color w:val="000000" w:themeColor="text1"/>
          <w:sz w:val="20"/>
          <w:szCs w:val="20"/>
        </w:rPr>
        <w:t xml:space="preserve">They follow tom and he started chasing a </w:t>
      </w:r>
      <w:r w:rsidR="005061B4">
        <w:rPr>
          <w:color w:val="000000" w:themeColor="text1"/>
          <w:sz w:val="20"/>
          <w:szCs w:val="20"/>
        </w:rPr>
        <w:t xml:space="preserve">rabbit, then </w:t>
      </w:r>
      <w:r w:rsidR="00574AA9">
        <w:rPr>
          <w:color w:val="000000" w:themeColor="text1"/>
          <w:sz w:val="20"/>
          <w:szCs w:val="20"/>
        </w:rPr>
        <w:t>Alex</w:t>
      </w:r>
      <w:r w:rsidR="005061B4">
        <w:rPr>
          <w:color w:val="000000" w:themeColor="text1"/>
          <w:sz w:val="20"/>
          <w:szCs w:val="20"/>
        </w:rPr>
        <w:t xml:space="preserve"> shoots the bird ball and the rabbits grow wings and it took kick 10 minutes to come there but it was not like what tom told)</w:t>
      </w:r>
    </w:p>
    <w:p w14:paraId="244FC2D6" w14:textId="6460E3DD" w:rsidR="005061B4" w:rsidRDefault="005061B4" w:rsidP="000915BC">
      <w:pPr>
        <w:pStyle w:val="Style2"/>
        <w:rPr>
          <w:color w:val="000000" w:themeColor="text1"/>
          <w:sz w:val="20"/>
          <w:szCs w:val="20"/>
        </w:rPr>
      </w:pPr>
      <w:r>
        <w:rPr>
          <w:color w:val="000000" w:themeColor="text1"/>
          <w:sz w:val="20"/>
          <w:szCs w:val="20"/>
        </w:rPr>
        <w:t xml:space="preserve">Tom: you </w:t>
      </w:r>
      <w:r w:rsidR="00CB5E70">
        <w:rPr>
          <w:color w:val="000000" w:themeColor="text1"/>
          <w:sz w:val="20"/>
          <w:szCs w:val="20"/>
        </w:rPr>
        <w:t>still don’t believe me!</w:t>
      </w:r>
    </w:p>
    <w:p w14:paraId="741290B0" w14:textId="2F8F6C5A" w:rsidR="00CB5E70" w:rsidRDefault="00CB5E70" w:rsidP="000915BC">
      <w:pPr>
        <w:pStyle w:val="Style2"/>
        <w:rPr>
          <w:color w:val="000000" w:themeColor="text1"/>
          <w:sz w:val="20"/>
          <w:szCs w:val="20"/>
        </w:rPr>
      </w:pPr>
      <w:r>
        <w:rPr>
          <w:color w:val="000000" w:themeColor="text1"/>
          <w:sz w:val="20"/>
          <w:szCs w:val="20"/>
        </w:rPr>
        <w:t>Kick: I believe you!</w:t>
      </w:r>
    </w:p>
    <w:p w14:paraId="2C3C8C18" w14:textId="015DD1EF" w:rsidR="00CB5E70" w:rsidRDefault="00CB5E70" w:rsidP="000915BC">
      <w:pPr>
        <w:pStyle w:val="Style2"/>
        <w:rPr>
          <w:color w:val="000000" w:themeColor="text1"/>
          <w:sz w:val="20"/>
          <w:szCs w:val="20"/>
        </w:rPr>
      </w:pPr>
      <w:r>
        <w:rPr>
          <w:color w:val="000000" w:themeColor="text1"/>
          <w:sz w:val="20"/>
          <w:szCs w:val="20"/>
        </w:rPr>
        <w:t>Tom: no you don’t!</w:t>
      </w:r>
    </w:p>
    <w:p w14:paraId="074B74C0" w14:textId="6375D503" w:rsidR="00CB5E70" w:rsidRDefault="00CB5E70" w:rsidP="000915BC">
      <w:pPr>
        <w:pStyle w:val="Style2"/>
        <w:rPr>
          <w:color w:val="000000" w:themeColor="text1"/>
          <w:sz w:val="20"/>
          <w:szCs w:val="20"/>
        </w:rPr>
      </w:pPr>
      <w:r>
        <w:rPr>
          <w:color w:val="000000" w:themeColor="text1"/>
          <w:sz w:val="20"/>
          <w:szCs w:val="20"/>
        </w:rPr>
        <w:t>Kick: please!</w:t>
      </w:r>
    </w:p>
    <w:p w14:paraId="15513889" w14:textId="5E58A6EA" w:rsidR="004E40DA" w:rsidRDefault="004E40DA" w:rsidP="000915BC">
      <w:pPr>
        <w:pStyle w:val="Style2"/>
        <w:rPr>
          <w:color w:val="000000" w:themeColor="text1"/>
          <w:sz w:val="20"/>
          <w:szCs w:val="20"/>
        </w:rPr>
      </w:pPr>
      <w:r>
        <w:rPr>
          <w:color w:val="000000" w:themeColor="text1"/>
          <w:sz w:val="20"/>
          <w:szCs w:val="20"/>
        </w:rPr>
        <w:t xml:space="preserve">Tom: ok fine! Let me bring goda my </w:t>
      </w:r>
      <w:r w:rsidR="00B52257">
        <w:rPr>
          <w:color w:val="000000" w:themeColor="text1"/>
          <w:sz w:val="20"/>
          <w:szCs w:val="20"/>
        </w:rPr>
        <w:t>dog to catch the rabbits.</w:t>
      </w:r>
    </w:p>
    <w:p w14:paraId="451B4124" w14:textId="77777777" w:rsidR="00B52257" w:rsidRDefault="00B52257" w:rsidP="000915BC">
      <w:pPr>
        <w:pStyle w:val="Style2"/>
        <w:rPr>
          <w:color w:val="000000" w:themeColor="text1"/>
          <w:sz w:val="20"/>
          <w:szCs w:val="20"/>
        </w:rPr>
      </w:pPr>
      <w:r>
        <w:rPr>
          <w:color w:val="000000" w:themeColor="text1"/>
          <w:sz w:val="20"/>
          <w:szCs w:val="20"/>
        </w:rPr>
        <w:t>Kick: ok</w:t>
      </w:r>
    </w:p>
    <w:p w14:paraId="419ED88C" w14:textId="7DAB7E06" w:rsidR="00B52257" w:rsidRDefault="00B52257" w:rsidP="000915BC">
      <w:pPr>
        <w:pStyle w:val="Style2"/>
        <w:rPr>
          <w:color w:val="000000" w:themeColor="text1"/>
          <w:sz w:val="20"/>
          <w:szCs w:val="20"/>
        </w:rPr>
      </w:pPr>
      <w:r>
        <w:rPr>
          <w:color w:val="000000" w:themeColor="text1"/>
          <w:sz w:val="20"/>
          <w:szCs w:val="20"/>
        </w:rPr>
        <w:t>(His dog finds a boot and tom was so ashamed)</w:t>
      </w:r>
    </w:p>
    <w:p w14:paraId="3A5B9437" w14:textId="77777777" w:rsidR="00B52257" w:rsidRDefault="00B52257" w:rsidP="000915BC">
      <w:pPr>
        <w:pStyle w:val="Style2"/>
        <w:rPr>
          <w:color w:val="000000" w:themeColor="text1"/>
          <w:sz w:val="20"/>
          <w:szCs w:val="20"/>
        </w:rPr>
      </w:pPr>
      <w:r>
        <w:rPr>
          <w:color w:val="000000" w:themeColor="text1"/>
          <w:sz w:val="20"/>
          <w:szCs w:val="20"/>
        </w:rPr>
        <w:t>Kick: this way tom</w:t>
      </w:r>
    </w:p>
    <w:p w14:paraId="6651D825" w14:textId="0B52AE64" w:rsidR="00B52257" w:rsidRDefault="00BF35B5" w:rsidP="000915BC">
      <w:pPr>
        <w:pStyle w:val="Style2"/>
        <w:rPr>
          <w:color w:val="000000" w:themeColor="text1"/>
          <w:sz w:val="20"/>
          <w:szCs w:val="20"/>
        </w:rPr>
      </w:pPr>
      <w:r>
        <w:rPr>
          <w:color w:val="000000" w:themeColor="text1"/>
          <w:sz w:val="20"/>
          <w:szCs w:val="20"/>
        </w:rPr>
        <w:t>(Tom</w:t>
      </w:r>
      <w:r w:rsidR="0065262F">
        <w:rPr>
          <w:color w:val="000000" w:themeColor="text1"/>
          <w:sz w:val="20"/>
          <w:szCs w:val="20"/>
        </w:rPr>
        <w:t xml:space="preserve"> became shy, then he chases </w:t>
      </w:r>
      <w:r w:rsidR="00315ADD">
        <w:rPr>
          <w:color w:val="000000" w:themeColor="text1"/>
          <w:sz w:val="20"/>
          <w:szCs w:val="20"/>
        </w:rPr>
        <w:t>the rabbits)</w:t>
      </w:r>
    </w:p>
    <w:p w14:paraId="3C55D83E" w14:textId="298F946C" w:rsidR="00315ADD" w:rsidRDefault="00315ADD" w:rsidP="000915BC">
      <w:pPr>
        <w:pStyle w:val="Style2"/>
        <w:rPr>
          <w:color w:val="000000" w:themeColor="text1"/>
          <w:sz w:val="20"/>
          <w:szCs w:val="20"/>
        </w:rPr>
      </w:pPr>
      <w:r>
        <w:rPr>
          <w:color w:val="000000" w:themeColor="text1"/>
          <w:sz w:val="20"/>
          <w:szCs w:val="20"/>
        </w:rPr>
        <w:t>Alex: cheetah!</w:t>
      </w:r>
    </w:p>
    <w:p w14:paraId="043DBF84" w14:textId="705804B0" w:rsidR="00315ADD" w:rsidRDefault="00315ADD" w:rsidP="000915BC">
      <w:pPr>
        <w:pStyle w:val="Style2"/>
        <w:rPr>
          <w:color w:val="000000" w:themeColor="text1"/>
          <w:sz w:val="20"/>
          <w:szCs w:val="20"/>
        </w:rPr>
      </w:pPr>
      <w:r>
        <w:rPr>
          <w:color w:val="000000" w:themeColor="text1"/>
          <w:sz w:val="20"/>
          <w:szCs w:val="20"/>
        </w:rPr>
        <w:t xml:space="preserve">Valt: no, the rabbits are very </w:t>
      </w:r>
      <w:r w:rsidR="00E81F7D">
        <w:rPr>
          <w:color w:val="000000" w:themeColor="text1"/>
          <w:sz w:val="20"/>
          <w:szCs w:val="20"/>
        </w:rPr>
        <w:t>fast. No need.</w:t>
      </w:r>
    </w:p>
    <w:p w14:paraId="6DB0C3F4" w14:textId="77777777" w:rsidR="00E81F7D" w:rsidRDefault="00E81F7D" w:rsidP="000915BC">
      <w:pPr>
        <w:pStyle w:val="Style2"/>
        <w:rPr>
          <w:color w:val="000000" w:themeColor="text1"/>
          <w:sz w:val="20"/>
          <w:szCs w:val="20"/>
        </w:rPr>
      </w:pPr>
      <w:r>
        <w:rPr>
          <w:color w:val="000000" w:themeColor="text1"/>
          <w:sz w:val="20"/>
          <w:szCs w:val="20"/>
        </w:rPr>
        <w:t>Alex: ok</w:t>
      </w:r>
    </w:p>
    <w:p w14:paraId="315A6632" w14:textId="28D03BF1" w:rsidR="00E81F7D" w:rsidRDefault="000565DB" w:rsidP="000915BC">
      <w:pPr>
        <w:pStyle w:val="Style2"/>
        <w:rPr>
          <w:color w:val="000000" w:themeColor="text1"/>
          <w:sz w:val="20"/>
          <w:szCs w:val="20"/>
        </w:rPr>
      </w:pPr>
      <w:r>
        <w:rPr>
          <w:color w:val="000000" w:themeColor="text1"/>
          <w:sz w:val="20"/>
          <w:szCs w:val="20"/>
        </w:rPr>
        <w:t xml:space="preserve">(The rabbit </w:t>
      </w:r>
      <w:r w:rsidR="00005E19">
        <w:rPr>
          <w:color w:val="000000" w:themeColor="text1"/>
          <w:sz w:val="20"/>
          <w:szCs w:val="20"/>
        </w:rPr>
        <w:t xml:space="preserve">jumps over the </w:t>
      </w:r>
      <w:r w:rsidR="00290BB7">
        <w:rPr>
          <w:color w:val="000000" w:themeColor="text1"/>
          <w:sz w:val="20"/>
          <w:szCs w:val="20"/>
        </w:rPr>
        <w:t xml:space="preserve">stump </w:t>
      </w:r>
      <w:r w:rsidR="005B0E29">
        <w:rPr>
          <w:color w:val="000000" w:themeColor="text1"/>
          <w:sz w:val="20"/>
          <w:szCs w:val="20"/>
        </w:rPr>
        <w:t>and goda crashes his nose in front of the stump)</w:t>
      </w:r>
    </w:p>
    <w:p w14:paraId="5798541B" w14:textId="64516B2A" w:rsidR="005B0E29" w:rsidRDefault="00CB39F2" w:rsidP="000915BC">
      <w:pPr>
        <w:pStyle w:val="Style2"/>
        <w:rPr>
          <w:color w:val="000000" w:themeColor="text1"/>
          <w:sz w:val="20"/>
          <w:szCs w:val="20"/>
        </w:rPr>
      </w:pPr>
      <w:r>
        <w:rPr>
          <w:color w:val="000000" w:themeColor="text1"/>
          <w:sz w:val="20"/>
          <w:szCs w:val="20"/>
        </w:rPr>
        <w:t>Tom: goda!</w:t>
      </w:r>
    </w:p>
    <w:p w14:paraId="73E00039" w14:textId="45511F4C" w:rsidR="00CB39F2" w:rsidRDefault="00CB39F2" w:rsidP="000915BC">
      <w:pPr>
        <w:pStyle w:val="Style2"/>
        <w:rPr>
          <w:color w:val="000000" w:themeColor="text1"/>
          <w:sz w:val="20"/>
          <w:szCs w:val="20"/>
        </w:rPr>
      </w:pPr>
      <w:r>
        <w:rPr>
          <w:color w:val="000000" w:themeColor="text1"/>
          <w:sz w:val="20"/>
          <w:szCs w:val="20"/>
        </w:rPr>
        <w:t xml:space="preserve">Kick: this time id did not have wings or limbs but it still </w:t>
      </w:r>
      <w:r w:rsidR="00574AA9">
        <w:rPr>
          <w:color w:val="000000" w:themeColor="text1"/>
          <w:sz w:val="20"/>
          <w:szCs w:val="20"/>
        </w:rPr>
        <w:t>escaped</w:t>
      </w:r>
    </w:p>
    <w:p w14:paraId="737576C0" w14:textId="58B27237" w:rsidR="00CB39F2" w:rsidRDefault="00CB39F2" w:rsidP="000915BC">
      <w:pPr>
        <w:pStyle w:val="Style2"/>
        <w:rPr>
          <w:color w:val="000000" w:themeColor="text1"/>
          <w:sz w:val="20"/>
          <w:szCs w:val="20"/>
        </w:rPr>
      </w:pPr>
      <w:r>
        <w:rPr>
          <w:color w:val="000000" w:themeColor="text1"/>
          <w:sz w:val="20"/>
          <w:szCs w:val="20"/>
        </w:rPr>
        <w:t xml:space="preserve">Tom: do you mean my goda is so stupid that it </w:t>
      </w:r>
      <w:r w:rsidR="00BF35B5">
        <w:rPr>
          <w:color w:val="000000" w:themeColor="text1"/>
          <w:sz w:val="20"/>
          <w:szCs w:val="20"/>
        </w:rPr>
        <w:t>can’t</w:t>
      </w:r>
      <w:r>
        <w:rPr>
          <w:color w:val="000000" w:themeColor="text1"/>
          <w:sz w:val="20"/>
          <w:szCs w:val="20"/>
        </w:rPr>
        <w:t xml:space="preserve"> catch a normal rabbit!</w:t>
      </w:r>
    </w:p>
    <w:p w14:paraId="57B43456" w14:textId="002BA7B1" w:rsidR="00CB39F2" w:rsidRDefault="00CB39F2" w:rsidP="000915BC">
      <w:pPr>
        <w:pStyle w:val="Style2"/>
        <w:rPr>
          <w:color w:val="000000" w:themeColor="text1"/>
          <w:sz w:val="20"/>
          <w:szCs w:val="20"/>
        </w:rPr>
      </w:pPr>
      <w:r>
        <w:rPr>
          <w:color w:val="000000" w:themeColor="text1"/>
          <w:sz w:val="20"/>
          <w:szCs w:val="20"/>
        </w:rPr>
        <w:t>Kick: no!</w:t>
      </w:r>
    </w:p>
    <w:p w14:paraId="74BC09E7" w14:textId="27B90208" w:rsidR="00A05808" w:rsidRDefault="00BF35B5" w:rsidP="000915BC">
      <w:pPr>
        <w:pStyle w:val="Style2"/>
        <w:rPr>
          <w:color w:val="000000" w:themeColor="text1"/>
          <w:sz w:val="20"/>
          <w:szCs w:val="20"/>
        </w:rPr>
      </w:pPr>
      <w:r>
        <w:rPr>
          <w:color w:val="000000" w:themeColor="text1"/>
          <w:sz w:val="20"/>
          <w:szCs w:val="20"/>
        </w:rPr>
        <w:t>(Tom</w:t>
      </w:r>
      <w:r w:rsidR="00A05808">
        <w:rPr>
          <w:color w:val="000000" w:themeColor="text1"/>
          <w:sz w:val="20"/>
          <w:szCs w:val="20"/>
        </w:rPr>
        <w:t xml:space="preserve"> </w:t>
      </w:r>
      <w:r w:rsidR="00B94BA5">
        <w:rPr>
          <w:color w:val="000000" w:themeColor="text1"/>
          <w:sz w:val="20"/>
          <w:szCs w:val="20"/>
        </w:rPr>
        <w:t>beats kick and go off</w:t>
      </w:r>
      <w:r>
        <w:rPr>
          <w:color w:val="000000" w:themeColor="text1"/>
          <w:sz w:val="20"/>
          <w:szCs w:val="20"/>
        </w:rPr>
        <w:t>, kick</w:t>
      </w:r>
      <w:r w:rsidR="004E1301">
        <w:rPr>
          <w:color w:val="000000" w:themeColor="text1"/>
          <w:sz w:val="20"/>
          <w:szCs w:val="20"/>
        </w:rPr>
        <w:t xml:space="preserve"> realizes that it was </w:t>
      </w:r>
      <w:r w:rsidR="00574AA9">
        <w:rPr>
          <w:color w:val="000000" w:themeColor="text1"/>
          <w:sz w:val="20"/>
          <w:szCs w:val="20"/>
        </w:rPr>
        <w:t>Valt</w:t>
      </w:r>
      <w:r w:rsidR="004E1301">
        <w:rPr>
          <w:color w:val="000000" w:themeColor="text1"/>
          <w:sz w:val="20"/>
          <w:szCs w:val="20"/>
        </w:rPr>
        <w:t xml:space="preserve"> and </w:t>
      </w:r>
      <w:r w:rsidR="00574AA9">
        <w:rPr>
          <w:color w:val="000000" w:themeColor="text1"/>
          <w:sz w:val="20"/>
          <w:szCs w:val="20"/>
        </w:rPr>
        <w:t>Alex</w:t>
      </w:r>
      <w:r w:rsidR="004E1301">
        <w:rPr>
          <w:color w:val="000000" w:themeColor="text1"/>
          <w:sz w:val="20"/>
          <w:szCs w:val="20"/>
        </w:rPr>
        <w:t>, now he tells tom about it.</w:t>
      </w:r>
      <w:r w:rsidR="001043B7">
        <w:rPr>
          <w:color w:val="000000" w:themeColor="text1"/>
          <w:sz w:val="20"/>
          <w:szCs w:val="20"/>
        </w:rPr>
        <w:t>)</w:t>
      </w:r>
    </w:p>
    <w:p w14:paraId="2BD4C642" w14:textId="01F1B670" w:rsidR="00F24630" w:rsidRDefault="00F24630" w:rsidP="000915BC">
      <w:pPr>
        <w:pStyle w:val="Style2"/>
        <w:rPr>
          <w:color w:val="000000" w:themeColor="text1"/>
          <w:sz w:val="20"/>
          <w:szCs w:val="20"/>
        </w:rPr>
      </w:pPr>
      <w:r>
        <w:rPr>
          <w:color w:val="000000" w:themeColor="text1"/>
          <w:sz w:val="20"/>
          <w:szCs w:val="20"/>
        </w:rPr>
        <w:t>Tom: how dare</w:t>
      </w:r>
      <w:r w:rsidR="00BF35B5">
        <w:rPr>
          <w:color w:val="000000" w:themeColor="text1"/>
          <w:sz w:val="20"/>
          <w:szCs w:val="20"/>
        </w:rPr>
        <w:t xml:space="preserve"> they</w:t>
      </w:r>
      <w:r>
        <w:rPr>
          <w:color w:val="000000" w:themeColor="text1"/>
          <w:sz w:val="20"/>
          <w:szCs w:val="20"/>
        </w:rPr>
        <w:t>!</w:t>
      </w:r>
    </w:p>
    <w:p w14:paraId="4EC9D6DA" w14:textId="1F83388C" w:rsidR="00F24630" w:rsidRDefault="00F24630" w:rsidP="000915BC">
      <w:pPr>
        <w:pStyle w:val="Style2"/>
        <w:rPr>
          <w:color w:val="000000" w:themeColor="text1"/>
          <w:sz w:val="20"/>
          <w:szCs w:val="20"/>
        </w:rPr>
      </w:pPr>
      <w:r>
        <w:rPr>
          <w:color w:val="000000" w:themeColor="text1"/>
          <w:sz w:val="20"/>
          <w:szCs w:val="20"/>
        </w:rPr>
        <w:t>Kick: yeah!</w:t>
      </w:r>
    </w:p>
    <w:p w14:paraId="081D07FD" w14:textId="3655B8B0" w:rsidR="00F24630" w:rsidRDefault="002F5347" w:rsidP="000915BC">
      <w:pPr>
        <w:pStyle w:val="Style2"/>
        <w:rPr>
          <w:color w:val="000000" w:themeColor="text1"/>
          <w:sz w:val="20"/>
          <w:szCs w:val="20"/>
        </w:rPr>
      </w:pPr>
      <w:r>
        <w:rPr>
          <w:color w:val="000000" w:themeColor="text1"/>
          <w:sz w:val="20"/>
          <w:szCs w:val="20"/>
        </w:rPr>
        <w:t xml:space="preserve">(Valt </w:t>
      </w:r>
      <w:r w:rsidR="00BF35B5">
        <w:rPr>
          <w:color w:val="000000" w:themeColor="text1"/>
          <w:sz w:val="20"/>
          <w:szCs w:val="20"/>
        </w:rPr>
        <w:t xml:space="preserve">and Alex </w:t>
      </w:r>
      <w:r w:rsidR="005670F4">
        <w:rPr>
          <w:color w:val="000000" w:themeColor="text1"/>
          <w:sz w:val="20"/>
          <w:szCs w:val="20"/>
        </w:rPr>
        <w:t>this and call everyone)</w:t>
      </w:r>
    </w:p>
    <w:p w14:paraId="1DBB4F39" w14:textId="77777777" w:rsidR="00D163F7" w:rsidRDefault="00D163F7" w:rsidP="000915BC">
      <w:pPr>
        <w:pStyle w:val="Style2"/>
        <w:rPr>
          <w:color w:val="000000" w:themeColor="text1"/>
          <w:sz w:val="20"/>
          <w:szCs w:val="20"/>
        </w:rPr>
      </w:pPr>
      <w:r>
        <w:rPr>
          <w:color w:val="000000" w:themeColor="text1"/>
          <w:sz w:val="20"/>
          <w:szCs w:val="20"/>
        </w:rPr>
        <w:t>Trevor: they don’t know that we are 5 and they are two</w:t>
      </w:r>
    </w:p>
    <w:p w14:paraId="737D341A" w14:textId="01319D12" w:rsidR="00F674E3" w:rsidRDefault="00BF35B5" w:rsidP="000915BC">
      <w:pPr>
        <w:pStyle w:val="Style2"/>
        <w:rPr>
          <w:color w:val="000000" w:themeColor="text1"/>
          <w:sz w:val="20"/>
          <w:szCs w:val="20"/>
        </w:rPr>
      </w:pPr>
      <w:r>
        <w:rPr>
          <w:color w:val="000000" w:themeColor="text1"/>
          <w:sz w:val="20"/>
          <w:szCs w:val="20"/>
        </w:rPr>
        <w:t>(Suddenly</w:t>
      </w:r>
      <w:r w:rsidR="00D17BFB">
        <w:rPr>
          <w:color w:val="000000" w:themeColor="text1"/>
          <w:sz w:val="20"/>
          <w:szCs w:val="20"/>
        </w:rPr>
        <w:t xml:space="preserve"> Cloe gets </w:t>
      </w:r>
      <w:r w:rsidR="00F674E3">
        <w:rPr>
          <w:color w:val="000000" w:themeColor="text1"/>
          <w:sz w:val="20"/>
          <w:szCs w:val="20"/>
        </w:rPr>
        <w:t>sick)</w:t>
      </w:r>
    </w:p>
    <w:p w14:paraId="5A969236" w14:textId="1A991597" w:rsidR="00F674E3" w:rsidRDefault="00F674E3" w:rsidP="00D77D01">
      <w:pPr>
        <w:pStyle w:val="Style2"/>
        <w:rPr>
          <w:color w:val="000000" w:themeColor="text1"/>
          <w:sz w:val="20"/>
          <w:szCs w:val="20"/>
        </w:rPr>
      </w:pPr>
      <w:r>
        <w:rPr>
          <w:color w:val="000000" w:themeColor="text1"/>
          <w:sz w:val="20"/>
          <w:szCs w:val="20"/>
        </w:rPr>
        <w:t xml:space="preserve">Valt: what </w:t>
      </w:r>
      <w:r w:rsidR="00C641FE">
        <w:rPr>
          <w:color w:val="000000" w:themeColor="text1"/>
          <w:sz w:val="20"/>
          <w:szCs w:val="20"/>
        </w:rPr>
        <w:t>happened</w:t>
      </w:r>
      <w:r w:rsidR="001545EE">
        <w:rPr>
          <w:color w:val="000000" w:themeColor="text1"/>
          <w:sz w:val="20"/>
          <w:szCs w:val="20"/>
        </w:rPr>
        <w:t>!</w:t>
      </w:r>
    </w:p>
    <w:p w14:paraId="2E02A244" w14:textId="7F11D2C1" w:rsidR="004E1301" w:rsidRDefault="001545EE" w:rsidP="000915BC">
      <w:pPr>
        <w:pStyle w:val="Style2"/>
        <w:rPr>
          <w:color w:val="000000" w:themeColor="text1"/>
          <w:sz w:val="20"/>
          <w:szCs w:val="20"/>
        </w:rPr>
      </w:pPr>
      <w:r>
        <w:rPr>
          <w:color w:val="000000" w:themeColor="text1"/>
          <w:sz w:val="20"/>
          <w:szCs w:val="20"/>
        </w:rPr>
        <w:t xml:space="preserve">Cloe: I remember </w:t>
      </w:r>
      <w:r w:rsidR="002D25DA">
        <w:rPr>
          <w:color w:val="000000" w:themeColor="text1"/>
          <w:sz w:val="20"/>
          <w:szCs w:val="20"/>
        </w:rPr>
        <w:t>that I caught a bug</w:t>
      </w:r>
      <w:r>
        <w:rPr>
          <w:color w:val="000000" w:themeColor="text1"/>
          <w:sz w:val="20"/>
          <w:szCs w:val="20"/>
        </w:rPr>
        <w:t xml:space="preserve"> </w:t>
      </w:r>
      <w:r w:rsidR="00102B5E">
        <w:rPr>
          <w:color w:val="000000" w:themeColor="text1"/>
          <w:sz w:val="20"/>
          <w:szCs w:val="20"/>
        </w:rPr>
        <w:t>in an airplane!</w:t>
      </w:r>
    </w:p>
    <w:p w14:paraId="5BE6FB55" w14:textId="1153E49C" w:rsidR="00102B5E" w:rsidRDefault="005C7156" w:rsidP="000915BC">
      <w:pPr>
        <w:pStyle w:val="Style2"/>
        <w:rPr>
          <w:color w:val="000000" w:themeColor="text1"/>
          <w:sz w:val="20"/>
          <w:szCs w:val="20"/>
        </w:rPr>
      </w:pPr>
      <w:r>
        <w:rPr>
          <w:color w:val="000000" w:themeColor="text1"/>
          <w:sz w:val="20"/>
          <w:szCs w:val="20"/>
        </w:rPr>
        <w:t xml:space="preserve">Valt: </w:t>
      </w:r>
      <w:r w:rsidR="00DD42D0">
        <w:rPr>
          <w:color w:val="000000" w:themeColor="text1"/>
          <w:sz w:val="20"/>
          <w:szCs w:val="20"/>
        </w:rPr>
        <w:t>she’s airsick!</w:t>
      </w:r>
    </w:p>
    <w:p w14:paraId="5A75F2DC" w14:textId="6A763758" w:rsidR="00DD42D0" w:rsidRDefault="00685DC3" w:rsidP="000915BC">
      <w:pPr>
        <w:pStyle w:val="Style2"/>
        <w:rPr>
          <w:color w:val="000000" w:themeColor="text1"/>
          <w:sz w:val="20"/>
          <w:szCs w:val="20"/>
        </w:rPr>
      </w:pPr>
      <w:r>
        <w:rPr>
          <w:color w:val="000000" w:themeColor="text1"/>
          <w:sz w:val="20"/>
          <w:szCs w:val="20"/>
        </w:rPr>
        <w:t xml:space="preserve">Alex: bring </w:t>
      </w:r>
      <w:r w:rsidR="00BF35B5">
        <w:rPr>
          <w:color w:val="000000" w:themeColor="text1"/>
          <w:sz w:val="20"/>
          <w:szCs w:val="20"/>
        </w:rPr>
        <w:t>her</w:t>
      </w:r>
      <w:r>
        <w:rPr>
          <w:color w:val="000000" w:themeColor="text1"/>
          <w:sz w:val="20"/>
          <w:szCs w:val="20"/>
        </w:rPr>
        <w:t xml:space="preserve"> ground!</w:t>
      </w:r>
    </w:p>
    <w:p w14:paraId="1CDACF31" w14:textId="008F0861" w:rsidR="00685DC3" w:rsidRDefault="0056475F" w:rsidP="000915BC">
      <w:pPr>
        <w:pStyle w:val="Style2"/>
        <w:rPr>
          <w:color w:val="000000" w:themeColor="text1"/>
          <w:sz w:val="20"/>
          <w:szCs w:val="20"/>
        </w:rPr>
      </w:pPr>
      <w:r>
        <w:rPr>
          <w:color w:val="000000" w:themeColor="text1"/>
          <w:sz w:val="20"/>
          <w:szCs w:val="20"/>
        </w:rPr>
        <w:t>(They bring her down)</w:t>
      </w:r>
    </w:p>
    <w:p w14:paraId="0A41301B" w14:textId="762E6748" w:rsidR="0056475F" w:rsidRDefault="0056475F" w:rsidP="000915BC">
      <w:pPr>
        <w:pStyle w:val="Style2"/>
        <w:rPr>
          <w:color w:val="000000" w:themeColor="text1"/>
          <w:sz w:val="20"/>
          <w:szCs w:val="20"/>
        </w:rPr>
      </w:pPr>
      <w:r>
        <w:rPr>
          <w:color w:val="000000" w:themeColor="text1"/>
          <w:sz w:val="20"/>
          <w:szCs w:val="20"/>
        </w:rPr>
        <w:t>Cloe: it feels better than better!</w:t>
      </w:r>
    </w:p>
    <w:p w14:paraId="62B0D28D" w14:textId="655FA3F9" w:rsidR="00165670" w:rsidRDefault="00165670" w:rsidP="000915BC">
      <w:pPr>
        <w:pStyle w:val="Style2"/>
        <w:rPr>
          <w:color w:val="000000" w:themeColor="text1"/>
          <w:sz w:val="20"/>
          <w:szCs w:val="20"/>
        </w:rPr>
      </w:pPr>
      <w:r>
        <w:rPr>
          <w:color w:val="000000" w:themeColor="text1"/>
          <w:sz w:val="20"/>
          <w:szCs w:val="20"/>
        </w:rPr>
        <w:t xml:space="preserve">Valt: tom and kick are rough guys I think </w:t>
      </w:r>
      <w:r w:rsidR="00BF35B5">
        <w:rPr>
          <w:color w:val="000000" w:themeColor="text1"/>
          <w:sz w:val="20"/>
          <w:szCs w:val="20"/>
        </w:rPr>
        <w:t>Daniel</w:t>
      </w:r>
      <w:r>
        <w:rPr>
          <w:color w:val="000000" w:themeColor="text1"/>
          <w:sz w:val="20"/>
          <w:szCs w:val="20"/>
        </w:rPr>
        <w:t xml:space="preserve"> should be there with </w:t>
      </w:r>
      <w:r w:rsidR="00BF35B5">
        <w:rPr>
          <w:color w:val="000000" w:themeColor="text1"/>
          <w:sz w:val="20"/>
          <w:szCs w:val="20"/>
        </w:rPr>
        <w:t>Cloe</w:t>
      </w:r>
      <w:r>
        <w:rPr>
          <w:color w:val="000000" w:themeColor="text1"/>
          <w:sz w:val="20"/>
          <w:szCs w:val="20"/>
        </w:rPr>
        <w:t>.</w:t>
      </w:r>
    </w:p>
    <w:p w14:paraId="4E587862" w14:textId="77777777" w:rsidR="00165670" w:rsidRDefault="00165670" w:rsidP="000915BC">
      <w:pPr>
        <w:pStyle w:val="Style2"/>
        <w:rPr>
          <w:color w:val="000000" w:themeColor="text1"/>
          <w:sz w:val="20"/>
          <w:szCs w:val="20"/>
        </w:rPr>
      </w:pPr>
      <w:r>
        <w:rPr>
          <w:color w:val="000000" w:themeColor="text1"/>
          <w:sz w:val="20"/>
          <w:szCs w:val="20"/>
        </w:rPr>
        <w:t>Daniel: ok</w:t>
      </w:r>
    </w:p>
    <w:p w14:paraId="330F239D" w14:textId="3C3B46EB" w:rsidR="00165670" w:rsidRDefault="007654CB" w:rsidP="000915BC">
      <w:pPr>
        <w:pStyle w:val="Style2"/>
        <w:rPr>
          <w:color w:val="000000" w:themeColor="text1"/>
          <w:sz w:val="20"/>
          <w:szCs w:val="20"/>
        </w:rPr>
      </w:pPr>
      <w:r>
        <w:rPr>
          <w:color w:val="000000" w:themeColor="text1"/>
          <w:sz w:val="20"/>
          <w:szCs w:val="20"/>
        </w:rPr>
        <w:t>Cloe: fine!</w:t>
      </w:r>
    </w:p>
    <w:p w14:paraId="64CB9F80" w14:textId="7FB4B130" w:rsidR="00405E79" w:rsidRDefault="000C3F32" w:rsidP="000915BC">
      <w:pPr>
        <w:pStyle w:val="Style2"/>
        <w:rPr>
          <w:color w:val="000000" w:themeColor="text1"/>
          <w:sz w:val="20"/>
          <w:szCs w:val="20"/>
        </w:rPr>
      </w:pPr>
      <w:r>
        <w:rPr>
          <w:color w:val="000000" w:themeColor="text1"/>
          <w:sz w:val="20"/>
          <w:szCs w:val="20"/>
        </w:rPr>
        <w:t>(They all go and find</w:t>
      </w:r>
      <w:r w:rsidR="009164C1">
        <w:rPr>
          <w:color w:val="000000" w:themeColor="text1"/>
          <w:sz w:val="20"/>
          <w:szCs w:val="20"/>
        </w:rPr>
        <w:t xml:space="preserve"> </w:t>
      </w:r>
      <w:r w:rsidR="00405E79">
        <w:rPr>
          <w:color w:val="000000" w:themeColor="text1"/>
          <w:sz w:val="20"/>
          <w:szCs w:val="20"/>
        </w:rPr>
        <w:t xml:space="preserve">tom and </w:t>
      </w:r>
      <w:r w:rsidR="00F52D90">
        <w:rPr>
          <w:color w:val="000000" w:themeColor="text1"/>
          <w:sz w:val="20"/>
          <w:szCs w:val="20"/>
        </w:rPr>
        <w:t xml:space="preserve">kick, they were </w:t>
      </w:r>
      <w:r w:rsidR="00B353AC">
        <w:rPr>
          <w:color w:val="000000" w:themeColor="text1"/>
          <w:sz w:val="20"/>
          <w:szCs w:val="20"/>
        </w:rPr>
        <w:t>chasing the rabbits again)</w:t>
      </w:r>
    </w:p>
    <w:p w14:paraId="51FE6BC2" w14:textId="6C2BBFFE" w:rsidR="00B353AC" w:rsidRDefault="00443B50" w:rsidP="000915BC">
      <w:pPr>
        <w:pStyle w:val="Style2"/>
        <w:rPr>
          <w:color w:val="000000" w:themeColor="text1"/>
          <w:sz w:val="20"/>
          <w:szCs w:val="20"/>
        </w:rPr>
      </w:pPr>
      <w:r>
        <w:rPr>
          <w:color w:val="000000" w:themeColor="text1"/>
          <w:sz w:val="20"/>
          <w:szCs w:val="20"/>
        </w:rPr>
        <w:t>Valt:</w:t>
      </w:r>
      <w:r w:rsidR="00BC0EAE">
        <w:rPr>
          <w:color w:val="000000" w:themeColor="text1"/>
          <w:sz w:val="20"/>
          <w:szCs w:val="20"/>
        </w:rPr>
        <w:t xml:space="preserve"> they still didn’t given up! Didn’t they?</w:t>
      </w:r>
    </w:p>
    <w:p w14:paraId="657158F3" w14:textId="60C81D1C" w:rsidR="00BC0EAE" w:rsidRDefault="005179CB" w:rsidP="000915BC">
      <w:pPr>
        <w:pStyle w:val="Style2"/>
        <w:rPr>
          <w:color w:val="000000" w:themeColor="text1"/>
          <w:sz w:val="20"/>
          <w:szCs w:val="20"/>
        </w:rPr>
      </w:pPr>
      <w:r>
        <w:rPr>
          <w:color w:val="000000" w:themeColor="text1"/>
          <w:sz w:val="20"/>
          <w:szCs w:val="20"/>
        </w:rPr>
        <w:t xml:space="preserve">Alex: just give me the </w:t>
      </w:r>
      <w:r w:rsidR="00FD4055">
        <w:rPr>
          <w:color w:val="000000" w:themeColor="text1"/>
          <w:sz w:val="20"/>
          <w:szCs w:val="20"/>
        </w:rPr>
        <w:t>evolution pistol and the lion ball</w:t>
      </w:r>
      <w:r>
        <w:rPr>
          <w:color w:val="000000" w:themeColor="text1"/>
          <w:sz w:val="20"/>
          <w:szCs w:val="20"/>
        </w:rPr>
        <w:t>!</w:t>
      </w:r>
    </w:p>
    <w:p w14:paraId="2EB936F7" w14:textId="15866ECD" w:rsidR="000B3517" w:rsidRDefault="00BF35B5" w:rsidP="000915BC">
      <w:pPr>
        <w:pStyle w:val="Style2"/>
        <w:rPr>
          <w:color w:val="000000" w:themeColor="text1"/>
          <w:sz w:val="20"/>
          <w:szCs w:val="20"/>
        </w:rPr>
      </w:pPr>
      <w:r>
        <w:rPr>
          <w:color w:val="000000" w:themeColor="text1"/>
          <w:sz w:val="20"/>
          <w:szCs w:val="20"/>
        </w:rPr>
        <w:t>Valt (he</w:t>
      </w:r>
      <w:r w:rsidR="000B3517">
        <w:rPr>
          <w:color w:val="000000" w:themeColor="text1"/>
          <w:sz w:val="20"/>
          <w:szCs w:val="20"/>
        </w:rPr>
        <w:t xml:space="preserve"> gives him the evolution pistol and the lion ball): here you go</w:t>
      </w:r>
    </w:p>
    <w:p w14:paraId="127E767A" w14:textId="20A346AF" w:rsidR="000B3517" w:rsidRDefault="00C81AC3" w:rsidP="000915BC">
      <w:pPr>
        <w:pStyle w:val="Style2"/>
        <w:rPr>
          <w:color w:val="000000" w:themeColor="text1"/>
          <w:sz w:val="20"/>
          <w:szCs w:val="20"/>
        </w:rPr>
      </w:pPr>
      <w:r>
        <w:rPr>
          <w:color w:val="000000" w:themeColor="text1"/>
          <w:sz w:val="20"/>
          <w:szCs w:val="20"/>
        </w:rPr>
        <w:t>Alex: let me load the ball</w:t>
      </w:r>
    </w:p>
    <w:p w14:paraId="2622D071" w14:textId="1C415D04" w:rsidR="007800CE" w:rsidRDefault="007800CE" w:rsidP="000915BC">
      <w:pPr>
        <w:pStyle w:val="Style2"/>
        <w:rPr>
          <w:color w:val="000000" w:themeColor="text1"/>
          <w:sz w:val="20"/>
          <w:szCs w:val="20"/>
        </w:rPr>
      </w:pPr>
      <w:r>
        <w:rPr>
          <w:color w:val="000000" w:themeColor="text1"/>
          <w:sz w:val="20"/>
          <w:szCs w:val="20"/>
        </w:rPr>
        <w:t>(</w:t>
      </w:r>
      <w:r w:rsidR="00BF35B5">
        <w:rPr>
          <w:color w:val="000000" w:themeColor="text1"/>
          <w:sz w:val="20"/>
          <w:szCs w:val="20"/>
        </w:rPr>
        <w:t>While</w:t>
      </w:r>
      <w:r>
        <w:rPr>
          <w:color w:val="000000" w:themeColor="text1"/>
          <w:sz w:val="20"/>
          <w:szCs w:val="20"/>
        </w:rPr>
        <w:t xml:space="preserve"> loading the ball </w:t>
      </w:r>
      <w:r w:rsidR="00BF35B5">
        <w:rPr>
          <w:color w:val="000000" w:themeColor="text1"/>
          <w:sz w:val="20"/>
          <w:szCs w:val="20"/>
        </w:rPr>
        <w:t>Alex</w:t>
      </w:r>
      <w:r>
        <w:rPr>
          <w:color w:val="000000" w:themeColor="text1"/>
          <w:sz w:val="20"/>
          <w:szCs w:val="20"/>
        </w:rPr>
        <w:t xml:space="preserve"> suddenly drops it)</w:t>
      </w:r>
    </w:p>
    <w:p w14:paraId="69F7AD5B" w14:textId="40EE2798" w:rsidR="00B05E54" w:rsidRDefault="007800CE" w:rsidP="000915BC">
      <w:pPr>
        <w:pStyle w:val="Style2"/>
        <w:rPr>
          <w:ins w:id="60" w:author="swathi" w:date="2021-10-04T14:15:00Z"/>
          <w:color w:val="000000" w:themeColor="text1"/>
          <w:sz w:val="20"/>
          <w:szCs w:val="20"/>
        </w:rPr>
      </w:pPr>
      <w:r>
        <w:rPr>
          <w:color w:val="000000" w:themeColor="text1"/>
          <w:sz w:val="20"/>
          <w:szCs w:val="20"/>
        </w:rPr>
        <w:t xml:space="preserve">Valt and </w:t>
      </w:r>
      <w:r w:rsidR="00BF35B5">
        <w:rPr>
          <w:color w:val="000000" w:themeColor="text1"/>
          <w:sz w:val="20"/>
          <w:szCs w:val="20"/>
        </w:rPr>
        <w:t>Alex</w:t>
      </w:r>
      <w:r>
        <w:rPr>
          <w:color w:val="000000" w:themeColor="text1"/>
          <w:sz w:val="20"/>
          <w:szCs w:val="20"/>
        </w:rPr>
        <w:t>: oh no!</w:t>
      </w:r>
    </w:p>
    <w:p w14:paraId="24E515F1" w14:textId="4BD4B536" w:rsidR="00FF4213" w:rsidRDefault="00FF4213" w:rsidP="000915BC">
      <w:pPr>
        <w:pStyle w:val="Style2"/>
        <w:rPr>
          <w:ins w:id="61" w:author="swathi" w:date="2021-10-04T14:22:00Z"/>
          <w:color w:val="000000" w:themeColor="text1"/>
          <w:sz w:val="20"/>
          <w:szCs w:val="20"/>
        </w:rPr>
      </w:pPr>
      <w:ins w:id="62" w:author="swathi" w:date="2021-10-04T14:15:00Z">
        <w:r>
          <w:rPr>
            <w:color w:val="000000" w:themeColor="text1"/>
            <w:sz w:val="20"/>
            <w:szCs w:val="20"/>
          </w:rPr>
          <w:t>(it falls on Tom and Kick, their fa</w:t>
        </w:r>
      </w:ins>
      <w:ins w:id="63" w:author="swathi" w:date="2021-10-04T14:17:00Z">
        <w:r>
          <w:rPr>
            <w:color w:val="000000" w:themeColor="text1"/>
            <w:sz w:val="20"/>
            <w:szCs w:val="20"/>
          </w:rPr>
          <w:t>ce</w:t>
        </w:r>
      </w:ins>
      <w:ins w:id="64" w:author="swathi" w:date="2021-10-04T14:15:00Z">
        <w:r>
          <w:rPr>
            <w:color w:val="000000" w:themeColor="text1"/>
            <w:sz w:val="20"/>
            <w:szCs w:val="20"/>
          </w:rPr>
          <w:t xml:space="preserve"> turns into a lion and when they see each other </w:t>
        </w:r>
      </w:ins>
      <w:ins w:id="65" w:author="swathi" w:date="2021-10-04T14:17:00Z">
        <w:r>
          <w:rPr>
            <w:color w:val="000000" w:themeColor="text1"/>
            <w:sz w:val="20"/>
            <w:szCs w:val="20"/>
          </w:rPr>
          <w:t>they scream an</w:t>
        </w:r>
      </w:ins>
      <w:ins w:id="66" w:author="swathi" w:date="2021-10-04T14:18:00Z">
        <w:r>
          <w:rPr>
            <w:color w:val="000000" w:themeColor="text1"/>
            <w:sz w:val="20"/>
            <w:szCs w:val="20"/>
          </w:rPr>
          <w:t>d</w:t>
        </w:r>
      </w:ins>
      <w:ins w:id="67" w:author="swathi" w:date="2021-10-04T14:17:00Z">
        <w:r>
          <w:rPr>
            <w:color w:val="000000" w:themeColor="text1"/>
            <w:sz w:val="20"/>
            <w:szCs w:val="20"/>
          </w:rPr>
          <w:t xml:space="preserve"> the screaming was like a lion’s roar</w:t>
        </w:r>
      </w:ins>
      <w:ins w:id="68" w:author="swathi" w:date="2021-10-04T14:19:00Z">
        <w:r>
          <w:rPr>
            <w:color w:val="000000" w:themeColor="text1"/>
            <w:sz w:val="20"/>
            <w:szCs w:val="20"/>
          </w:rPr>
          <w:t>, they ran in opposite directions and tom hits a tree and the honeybees hive fell down and the honeybees started attacking him, on the other hand kick stumbles</w:t>
        </w:r>
      </w:ins>
      <w:ins w:id="69" w:author="swathi" w:date="2021-10-04T14:22:00Z">
        <w:r>
          <w:rPr>
            <w:color w:val="000000" w:themeColor="text1"/>
            <w:sz w:val="20"/>
            <w:szCs w:val="20"/>
          </w:rPr>
          <w:t xml:space="preserve"> on a rock and falls on an ant hill)</w:t>
        </w:r>
      </w:ins>
    </w:p>
    <w:p w14:paraId="35AD1393" w14:textId="2FCEC125" w:rsidR="00FF4213" w:rsidRDefault="00FF4213" w:rsidP="000915BC">
      <w:pPr>
        <w:pStyle w:val="Style2"/>
        <w:rPr>
          <w:ins w:id="70" w:author="swathi" w:date="2021-10-04T14:23:00Z"/>
          <w:color w:val="000000" w:themeColor="text1"/>
          <w:sz w:val="20"/>
          <w:szCs w:val="20"/>
        </w:rPr>
      </w:pPr>
      <w:ins w:id="71" w:author="swathi" w:date="2021-10-04T14:23:00Z">
        <w:r>
          <w:rPr>
            <w:color w:val="000000" w:themeColor="text1"/>
            <w:sz w:val="20"/>
            <w:szCs w:val="20"/>
          </w:rPr>
          <w:t>Tom and kick</w:t>
        </w:r>
        <w:r w:rsidR="00EE2BE6">
          <w:rPr>
            <w:color w:val="000000" w:themeColor="text1"/>
            <w:sz w:val="20"/>
            <w:szCs w:val="20"/>
          </w:rPr>
          <w:t>: help please help me!</w:t>
        </w:r>
      </w:ins>
    </w:p>
    <w:p w14:paraId="2470E269" w14:textId="3E4D2B51" w:rsidR="00EE2BE6" w:rsidRDefault="00EE2BE6" w:rsidP="000915BC">
      <w:pPr>
        <w:pStyle w:val="Style2"/>
        <w:rPr>
          <w:ins w:id="72" w:author="swathi" w:date="2021-10-04T14:26:00Z"/>
          <w:color w:val="000000" w:themeColor="text1"/>
          <w:sz w:val="20"/>
          <w:szCs w:val="20"/>
        </w:rPr>
      </w:pPr>
      <w:ins w:id="73" w:author="swathi" w:date="2021-10-04T14:23:00Z">
        <w:r>
          <w:rPr>
            <w:color w:val="000000" w:themeColor="text1"/>
            <w:sz w:val="20"/>
            <w:szCs w:val="20"/>
          </w:rPr>
          <w:t>(</w:t>
        </w:r>
      </w:ins>
      <w:r w:rsidR="00540AFF">
        <w:rPr>
          <w:color w:val="000000" w:themeColor="text1"/>
          <w:sz w:val="20"/>
          <w:szCs w:val="20"/>
        </w:rPr>
        <w:t>And</w:t>
      </w:r>
      <w:ins w:id="74" w:author="swathi" w:date="2021-10-04T14:23:00Z">
        <w:r>
          <w:rPr>
            <w:color w:val="000000" w:themeColor="text1"/>
            <w:sz w:val="20"/>
            <w:szCs w:val="20"/>
          </w:rPr>
          <w:t xml:space="preserve"> it was like a </w:t>
        </w:r>
      </w:ins>
      <w:r w:rsidR="00540AFF">
        <w:rPr>
          <w:color w:val="000000" w:themeColor="text1"/>
          <w:sz w:val="20"/>
          <w:szCs w:val="20"/>
        </w:rPr>
        <w:t>lion’s</w:t>
      </w:r>
      <w:ins w:id="75" w:author="swathi" w:date="2021-10-04T14:23:00Z">
        <w:r>
          <w:rPr>
            <w:color w:val="000000" w:themeColor="text1"/>
            <w:sz w:val="20"/>
            <w:szCs w:val="20"/>
          </w:rPr>
          <w:t xml:space="preserve"> roar and the whole forest shake</w:t>
        </w:r>
      </w:ins>
      <w:ins w:id="76" w:author="swathi" w:date="2021-10-04T14:24:00Z">
        <w:r>
          <w:rPr>
            <w:color w:val="000000" w:themeColor="text1"/>
            <w:sz w:val="20"/>
            <w:szCs w:val="20"/>
          </w:rPr>
          <w:t>d</w:t>
        </w:r>
      </w:ins>
      <w:ins w:id="77" w:author="swathi" w:date="2021-10-04T14:26:00Z">
        <w:r>
          <w:rPr>
            <w:color w:val="000000" w:themeColor="text1"/>
            <w:sz w:val="20"/>
            <w:szCs w:val="20"/>
          </w:rPr>
          <w:t xml:space="preserve">, cloe, </w:t>
        </w:r>
      </w:ins>
      <w:r w:rsidR="00540AFF">
        <w:rPr>
          <w:color w:val="000000" w:themeColor="text1"/>
          <w:sz w:val="20"/>
          <w:szCs w:val="20"/>
        </w:rPr>
        <w:t>Daniel</w:t>
      </w:r>
      <w:ins w:id="78" w:author="swathi" w:date="2021-10-04T14:26:00Z">
        <w:r>
          <w:rPr>
            <w:color w:val="000000" w:themeColor="text1"/>
            <w:sz w:val="20"/>
            <w:szCs w:val="20"/>
          </w:rPr>
          <w:t xml:space="preserve"> and </w:t>
        </w:r>
      </w:ins>
      <w:r w:rsidR="00540AFF">
        <w:rPr>
          <w:color w:val="000000" w:themeColor="text1"/>
          <w:sz w:val="20"/>
          <w:szCs w:val="20"/>
        </w:rPr>
        <w:t>Trevor</w:t>
      </w:r>
      <w:ins w:id="79" w:author="swathi" w:date="2021-10-04T14:26:00Z">
        <w:r>
          <w:rPr>
            <w:color w:val="000000" w:themeColor="text1"/>
            <w:sz w:val="20"/>
            <w:szCs w:val="20"/>
          </w:rPr>
          <w:t xml:space="preserve"> come)</w:t>
        </w:r>
      </w:ins>
    </w:p>
    <w:p w14:paraId="2F70C75B" w14:textId="6FE01C2D" w:rsidR="00EE2BE6" w:rsidRDefault="00EE2BE6" w:rsidP="000915BC">
      <w:pPr>
        <w:pStyle w:val="Style2"/>
        <w:rPr>
          <w:ins w:id="80" w:author="swathi" w:date="2021-10-04T14:27:00Z"/>
          <w:color w:val="000000" w:themeColor="text1"/>
          <w:sz w:val="20"/>
          <w:szCs w:val="20"/>
        </w:rPr>
      </w:pPr>
      <w:ins w:id="81" w:author="swathi" w:date="2021-10-04T14:27:00Z">
        <w:r>
          <w:rPr>
            <w:color w:val="000000" w:themeColor="text1"/>
            <w:sz w:val="20"/>
            <w:szCs w:val="20"/>
          </w:rPr>
          <w:t>Cloe: what happened?</w:t>
        </w:r>
      </w:ins>
    </w:p>
    <w:p w14:paraId="435D5DB1" w14:textId="23734969" w:rsidR="00EE2BE6" w:rsidRDefault="00EE2BE6" w:rsidP="000915BC">
      <w:pPr>
        <w:pStyle w:val="Style2"/>
        <w:rPr>
          <w:ins w:id="82" w:author="swathi" w:date="2021-10-04T14:27:00Z"/>
          <w:color w:val="000000" w:themeColor="text1"/>
          <w:sz w:val="20"/>
          <w:szCs w:val="20"/>
        </w:rPr>
      </w:pPr>
      <w:ins w:id="83" w:author="swathi" w:date="2021-10-04T14:27:00Z">
        <w:r>
          <w:rPr>
            <w:color w:val="000000" w:themeColor="text1"/>
            <w:sz w:val="20"/>
            <w:szCs w:val="20"/>
          </w:rPr>
          <w:t>Valt: the thing is…</w:t>
        </w:r>
      </w:ins>
    </w:p>
    <w:p w14:paraId="18D41092" w14:textId="233C554A" w:rsidR="00EE2BE6" w:rsidRDefault="00EE2BE6" w:rsidP="000915BC">
      <w:pPr>
        <w:pStyle w:val="Style2"/>
        <w:rPr>
          <w:ins w:id="84" w:author="swathi" w:date="2021-10-04T14:28:00Z"/>
          <w:color w:val="000000" w:themeColor="text1"/>
          <w:sz w:val="20"/>
          <w:szCs w:val="20"/>
        </w:rPr>
      </w:pPr>
      <w:ins w:id="85" w:author="swathi" w:date="2021-10-04T14:27:00Z">
        <w:r>
          <w:rPr>
            <w:color w:val="000000" w:themeColor="text1"/>
            <w:sz w:val="20"/>
            <w:szCs w:val="20"/>
          </w:rPr>
          <w:t>(</w:t>
        </w:r>
      </w:ins>
      <w:r w:rsidR="00540AFF">
        <w:rPr>
          <w:color w:val="000000" w:themeColor="text1"/>
          <w:sz w:val="20"/>
          <w:szCs w:val="20"/>
        </w:rPr>
        <w:t>He</w:t>
      </w:r>
      <w:ins w:id="86" w:author="swathi" w:date="2021-10-04T14:27:00Z">
        <w:r>
          <w:rPr>
            <w:color w:val="000000" w:themeColor="text1"/>
            <w:sz w:val="20"/>
            <w:szCs w:val="20"/>
          </w:rPr>
          <w:t xml:space="preserve"> tells what </w:t>
        </w:r>
      </w:ins>
      <w:ins w:id="87" w:author="swathi" w:date="2021-10-04T14:28:00Z">
        <w:r>
          <w:rPr>
            <w:color w:val="000000" w:themeColor="text1"/>
            <w:sz w:val="20"/>
            <w:szCs w:val="20"/>
          </w:rPr>
          <w:t>happened</w:t>
        </w:r>
      </w:ins>
      <w:ins w:id="88" w:author="swathi" w:date="2021-10-04T14:27:00Z">
        <w:r>
          <w:rPr>
            <w:color w:val="000000" w:themeColor="text1"/>
            <w:sz w:val="20"/>
            <w:szCs w:val="20"/>
          </w:rPr>
          <w:t>)</w:t>
        </w:r>
      </w:ins>
    </w:p>
    <w:p w14:paraId="2D5F9716" w14:textId="5B43CBC3" w:rsidR="00EE2BE6" w:rsidRDefault="00EE2BE6" w:rsidP="000915BC">
      <w:pPr>
        <w:pStyle w:val="Style2"/>
        <w:rPr>
          <w:ins w:id="89" w:author="swathi" w:date="2021-10-04T14:28:00Z"/>
          <w:color w:val="000000" w:themeColor="text1"/>
          <w:sz w:val="20"/>
          <w:szCs w:val="20"/>
        </w:rPr>
      </w:pPr>
      <w:ins w:id="90" w:author="swathi" w:date="2021-10-04T14:28:00Z">
        <w:r>
          <w:rPr>
            <w:color w:val="000000" w:themeColor="text1"/>
            <w:sz w:val="20"/>
            <w:szCs w:val="20"/>
          </w:rPr>
          <w:t>Trevor: ha ha ha!</w:t>
        </w:r>
      </w:ins>
    </w:p>
    <w:p w14:paraId="02192C8A" w14:textId="1FBFECC6" w:rsidR="00EE2BE6" w:rsidRDefault="00EE2BE6" w:rsidP="000915BC">
      <w:pPr>
        <w:pStyle w:val="Style2"/>
        <w:rPr>
          <w:ins w:id="91" w:author="swathi" w:date="2021-10-04T14:30:00Z"/>
          <w:color w:val="000000" w:themeColor="text1"/>
          <w:sz w:val="20"/>
          <w:szCs w:val="20"/>
        </w:rPr>
      </w:pPr>
      <w:ins w:id="92" w:author="swathi" w:date="2021-10-04T14:29:00Z">
        <w:r>
          <w:rPr>
            <w:color w:val="000000" w:themeColor="text1"/>
            <w:sz w:val="20"/>
            <w:szCs w:val="20"/>
          </w:rPr>
          <w:t>(suddenly trevor</w:t>
        </w:r>
      </w:ins>
      <w:ins w:id="93" w:author="swathi" w:date="2021-10-04T14:30:00Z">
        <w:r>
          <w:rPr>
            <w:color w:val="000000" w:themeColor="text1"/>
            <w:sz w:val="20"/>
            <w:szCs w:val="20"/>
          </w:rPr>
          <w:t>’s pants slide down!)</w:t>
        </w:r>
      </w:ins>
    </w:p>
    <w:p w14:paraId="7E46A5D3" w14:textId="1D55FBC9" w:rsidR="00EE2BE6" w:rsidRDefault="00EE2BE6">
      <w:pPr>
        <w:pStyle w:val="Style2"/>
        <w:rPr>
          <w:ins w:id="94" w:author="swathi" w:date="2021-10-04T14:32:00Z"/>
          <w:color w:val="000000" w:themeColor="text1"/>
          <w:sz w:val="20"/>
          <w:szCs w:val="20"/>
        </w:rPr>
      </w:pPr>
      <w:ins w:id="95" w:author="swathi" w:date="2021-10-04T14:30:00Z">
        <w:r>
          <w:rPr>
            <w:color w:val="000000" w:themeColor="text1"/>
            <w:sz w:val="20"/>
            <w:szCs w:val="20"/>
          </w:rPr>
          <w:t>Cloe(closing her eyes with her hands</w:t>
        </w:r>
      </w:ins>
      <w:ins w:id="96" w:author="swathi" w:date="2021-10-04T14:31:00Z">
        <w:r>
          <w:rPr>
            <w:color w:val="000000" w:themeColor="text1"/>
            <w:sz w:val="20"/>
            <w:szCs w:val="20"/>
          </w:rPr>
          <w:t>)</w:t>
        </w:r>
      </w:ins>
      <w:ins w:id="97" w:author="swathi" w:date="2021-10-04T14:30:00Z">
        <w:r>
          <w:rPr>
            <w:color w:val="000000" w:themeColor="text1"/>
            <w:sz w:val="20"/>
            <w:szCs w:val="20"/>
          </w:rPr>
          <w:t>: ahh!</w:t>
        </w:r>
      </w:ins>
    </w:p>
    <w:p w14:paraId="042E432F" w14:textId="6B068145" w:rsidR="00EE2BE6" w:rsidRDefault="00EE2BE6">
      <w:pPr>
        <w:pStyle w:val="Style2"/>
        <w:rPr>
          <w:ins w:id="98" w:author="swathi" w:date="2021-10-04T14:34:00Z"/>
          <w:color w:val="000000" w:themeColor="text1"/>
          <w:sz w:val="20"/>
          <w:szCs w:val="20"/>
        </w:rPr>
      </w:pPr>
      <w:ins w:id="99" w:author="swathi" w:date="2021-10-04T14:33:00Z">
        <w:r>
          <w:rPr>
            <w:color w:val="000000" w:themeColor="text1"/>
            <w:sz w:val="20"/>
            <w:szCs w:val="20"/>
          </w:rPr>
          <w:t>Valt, daniel, and alex(turning their heads back): sorry</w:t>
        </w:r>
      </w:ins>
      <w:ins w:id="100" w:author="swathi" w:date="2021-10-04T14:34:00Z">
        <w:r w:rsidR="00265D0D">
          <w:rPr>
            <w:color w:val="000000" w:themeColor="text1"/>
            <w:sz w:val="20"/>
            <w:szCs w:val="20"/>
          </w:rPr>
          <w:t>!</w:t>
        </w:r>
      </w:ins>
    </w:p>
    <w:p w14:paraId="0C887BEA" w14:textId="69A3CCB7" w:rsidR="00265D0D" w:rsidRDefault="0069331A">
      <w:pPr>
        <w:pStyle w:val="Style2"/>
        <w:rPr>
          <w:color w:val="000000" w:themeColor="text1"/>
          <w:sz w:val="20"/>
          <w:szCs w:val="20"/>
        </w:rPr>
      </w:pPr>
      <w:ins w:id="101" w:author="swathi" w:date="2021-10-04T14:34:00Z">
        <w:r>
          <w:rPr>
            <w:color w:val="000000" w:themeColor="text1"/>
            <w:sz w:val="20"/>
            <w:szCs w:val="20"/>
          </w:rPr>
          <w:t xml:space="preserve">(trevor </w:t>
        </w:r>
      </w:ins>
      <w:ins w:id="102" w:author="swathi" w:date="2021-10-06T10:57:00Z">
        <w:r>
          <w:rPr>
            <w:color w:val="000000" w:themeColor="text1"/>
            <w:sz w:val="20"/>
            <w:szCs w:val="20"/>
          </w:rPr>
          <w:t>wears</w:t>
        </w:r>
      </w:ins>
      <w:ins w:id="103" w:author="swathi" w:date="2021-10-04T14:34:00Z">
        <w:r w:rsidR="00265D0D">
          <w:rPr>
            <w:color w:val="000000" w:themeColor="text1"/>
            <w:sz w:val="20"/>
            <w:szCs w:val="20"/>
          </w:rPr>
          <w:t xml:space="preserve"> his</w:t>
        </w:r>
      </w:ins>
      <w:ins w:id="104" w:author="swathi" w:date="2021-10-06T10:58:00Z">
        <w:r>
          <w:rPr>
            <w:color w:val="000000" w:themeColor="text1"/>
            <w:sz w:val="20"/>
            <w:szCs w:val="20"/>
          </w:rPr>
          <w:t xml:space="preserve"> pants and </w:t>
        </w:r>
      </w:ins>
      <w:r>
        <w:rPr>
          <w:color w:val="000000" w:themeColor="text1"/>
          <w:sz w:val="20"/>
          <w:szCs w:val="20"/>
        </w:rPr>
        <w:t>cloe opens her left eye)</w:t>
      </w:r>
    </w:p>
    <w:p w14:paraId="7695BDEB" w14:textId="723E6610" w:rsidR="0069331A" w:rsidRDefault="0069331A" w:rsidP="0069331A">
      <w:pPr>
        <w:pStyle w:val="Style2"/>
        <w:rPr>
          <w:color w:val="000000" w:themeColor="text1"/>
          <w:sz w:val="20"/>
          <w:szCs w:val="20"/>
        </w:rPr>
      </w:pPr>
      <w:r>
        <w:rPr>
          <w:color w:val="000000" w:themeColor="text1"/>
          <w:sz w:val="20"/>
          <w:szCs w:val="20"/>
        </w:rPr>
        <w:t>Cloe: phew!</w:t>
      </w:r>
    </w:p>
    <w:p w14:paraId="61A7824B" w14:textId="3CCA5764" w:rsidR="0069331A" w:rsidRDefault="0069331A" w:rsidP="0069331A">
      <w:pPr>
        <w:pStyle w:val="Style2"/>
        <w:rPr>
          <w:color w:val="000000" w:themeColor="text1"/>
          <w:sz w:val="20"/>
          <w:szCs w:val="20"/>
        </w:rPr>
      </w:pPr>
      <w:r>
        <w:rPr>
          <w:color w:val="000000" w:themeColor="text1"/>
          <w:sz w:val="20"/>
          <w:szCs w:val="20"/>
        </w:rPr>
        <w:t>Trevor: todays day was adventurous</w:t>
      </w:r>
    </w:p>
    <w:p w14:paraId="4F1D942D" w14:textId="1035CC95" w:rsidR="0069331A" w:rsidRDefault="0069331A" w:rsidP="0069331A">
      <w:pPr>
        <w:pStyle w:val="Style2"/>
        <w:rPr>
          <w:color w:val="000000" w:themeColor="text1"/>
          <w:sz w:val="20"/>
          <w:szCs w:val="20"/>
        </w:rPr>
      </w:pPr>
      <w:r>
        <w:rPr>
          <w:color w:val="000000" w:themeColor="text1"/>
          <w:sz w:val="20"/>
          <w:szCs w:val="20"/>
        </w:rPr>
        <w:t>Alex: like your Pants slipping down?</w:t>
      </w:r>
    </w:p>
    <w:p w14:paraId="37AD58D6" w14:textId="49F47220" w:rsidR="0069331A" w:rsidRDefault="0069331A" w:rsidP="00424125">
      <w:pPr>
        <w:pStyle w:val="Style2"/>
        <w:tabs>
          <w:tab w:val="left" w:pos="8580"/>
        </w:tabs>
        <w:rPr>
          <w:color w:val="000000" w:themeColor="text1"/>
          <w:sz w:val="20"/>
          <w:szCs w:val="20"/>
        </w:rPr>
      </w:pPr>
      <w:r>
        <w:rPr>
          <w:color w:val="000000" w:themeColor="text1"/>
          <w:sz w:val="20"/>
          <w:szCs w:val="20"/>
        </w:rPr>
        <w:t>Trevor: no!</w:t>
      </w:r>
      <w:r w:rsidR="00424125">
        <w:rPr>
          <w:color w:val="000000" w:themeColor="text1"/>
          <w:sz w:val="20"/>
          <w:szCs w:val="20"/>
        </w:rPr>
        <w:tab/>
      </w:r>
    </w:p>
    <w:p w14:paraId="3306C2BF" w14:textId="4401E798" w:rsidR="0069331A" w:rsidRDefault="0069331A" w:rsidP="0069331A">
      <w:pPr>
        <w:pStyle w:val="Style2"/>
        <w:rPr>
          <w:color w:val="000000" w:themeColor="text1"/>
          <w:sz w:val="20"/>
          <w:szCs w:val="20"/>
        </w:rPr>
      </w:pPr>
      <w:r>
        <w:rPr>
          <w:color w:val="000000" w:themeColor="text1"/>
          <w:sz w:val="20"/>
          <w:szCs w:val="20"/>
        </w:rPr>
        <w:t>Valt: ha!</w:t>
      </w:r>
    </w:p>
    <w:p w14:paraId="30B5A82F" w14:textId="2701E561" w:rsidR="0069331A" w:rsidRDefault="0069331A" w:rsidP="0069331A">
      <w:pPr>
        <w:pStyle w:val="Style2"/>
        <w:rPr>
          <w:color w:val="000000" w:themeColor="text1"/>
          <w:sz w:val="20"/>
          <w:szCs w:val="20"/>
        </w:rPr>
      </w:pPr>
      <w:r>
        <w:rPr>
          <w:color w:val="000000" w:themeColor="text1"/>
          <w:sz w:val="20"/>
          <w:szCs w:val="20"/>
        </w:rPr>
        <w:t>Cloe: well now we have to go home our parents will be waiting for us</w:t>
      </w:r>
    </w:p>
    <w:p w14:paraId="0D523D2F" w14:textId="07C0BCBC" w:rsidR="0069331A" w:rsidRDefault="0069331A" w:rsidP="0069331A">
      <w:pPr>
        <w:pStyle w:val="Style2"/>
        <w:rPr>
          <w:color w:val="000000" w:themeColor="text1"/>
          <w:sz w:val="20"/>
          <w:szCs w:val="20"/>
        </w:rPr>
      </w:pPr>
      <w:r>
        <w:rPr>
          <w:color w:val="000000" w:themeColor="text1"/>
          <w:sz w:val="20"/>
          <w:szCs w:val="20"/>
        </w:rPr>
        <w:t>Valt: she is right</w:t>
      </w:r>
    </w:p>
    <w:p w14:paraId="4C899A2D" w14:textId="110973CD" w:rsidR="0069331A" w:rsidRDefault="0069331A" w:rsidP="0069331A">
      <w:pPr>
        <w:pStyle w:val="Style2"/>
        <w:rPr>
          <w:color w:val="000000" w:themeColor="text1"/>
          <w:sz w:val="20"/>
          <w:szCs w:val="20"/>
        </w:rPr>
      </w:pPr>
      <w:r>
        <w:rPr>
          <w:color w:val="000000" w:themeColor="text1"/>
          <w:sz w:val="20"/>
          <w:szCs w:val="20"/>
        </w:rPr>
        <w:t xml:space="preserve">(they go home, </w:t>
      </w:r>
      <w:r w:rsidR="00540AFF">
        <w:rPr>
          <w:color w:val="000000" w:themeColor="text1"/>
          <w:sz w:val="20"/>
          <w:szCs w:val="20"/>
        </w:rPr>
        <w:t>vault</w:t>
      </w:r>
      <w:r>
        <w:rPr>
          <w:color w:val="000000" w:themeColor="text1"/>
          <w:sz w:val="20"/>
          <w:szCs w:val="20"/>
        </w:rPr>
        <w:t xml:space="preserve"> and alex talk and study)</w:t>
      </w:r>
    </w:p>
    <w:p w14:paraId="479CAA96" w14:textId="58CE3725" w:rsidR="00424125" w:rsidRDefault="00424125" w:rsidP="0069331A">
      <w:pPr>
        <w:pStyle w:val="Style2"/>
        <w:rPr>
          <w:color w:val="000000" w:themeColor="text1"/>
          <w:sz w:val="20"/>
          <w:szCs w:val="20"/>
        </w:rPr>
      </w:pPr>
      <w:r>
        <w:rPr>
          <w:sz w:val="44"/>
          <w:szCs w:val="44"/>
        </w:rPr>
        <w:t xml:space="preserve">Part 4: </w:t>
      </w:r>
      <w:r w:rsidRPr="00424125">
        <w:rPr>
          <w:sz w:val="44"/>
          <w:szCs w:val="44"/>
        </w:rPr>
        <w:t>Valt’s</w:t>
      </w:r>
      <w:r>
        <w:rPr>
          <w:sz w:val="44"/>
          <w:szCs w:val="44"/>
        </w:rPr>
        <w:t xml:space="preserve"> story</w:t>
      </w:r>
    </w:p>
    <w:p w14:paraId="55EC9F3E" w14:textId="64B9E0DD" w:rsidR="0069331A" w:rsidRDefault="0069331A" w:rsidP="0069331A">
      <w:pPr>
        <w:pStyle w:val="Style2"/>
        <w:rPr>
          <w:color w:val="000000" w:themeColor="text1"/>
          <w:sz w:val="20"/>
          <w:szCs w:val="20"/>
        </w:rPr>
      </w:pPr>
      <w:r>
        <w:rPr>
          <w:color w:val="000000" w:themeColor="text1"/>
          <w:sz w:val="20"/>
          <w:szCs w:val="20"/>
        </w:rPr>
        <w:t xml:space="preserve">Valt: I will conduct </w:t>
      </w:r>
      <w:r w:rsidR="00424125">
        <w:rPr>
          <w:color w:val="000000" w:themeColor="text1"/>
          <w:sz w:val="20"/>
          <w:szCs w:val="20"/>
        </w:rPr>
        <w:t xml:space="preserve">a </w:t>
      </w:r>
      <w:r>
        <w:rPr>
          <w:color w:val="000000" w:themeColor="text1"/>
          <w:sz w:val="20"/>
          <w:szCs w:val="20"/>
        </w:rPr>
        <w:t>test for you</w:t>
      </w:r>
    </w:p>
    <w:p w14:paraId="2D03D732" w14:textId="61FA6712" w:rsidR="0069331A" w:rsidRDefault="0069331A" w:rsidP="0069331A">
      <w:pPr>
        <w:pStyle w:val="Style2"/>
        <w:rPr>
          <w:color w:val="000000" w:themeColor="text1"/>
          <w:sz w:val="20"/>
          <w:szCs w:val="20"/>
        </w:rPr>
      </w:pPr>
      <w:r>
        <w:rPr>
          <w:color w:val="000000" w:themeColor="text1"/>
          <w:sz w:val="20"/>
          <w:szCs w:val="20"/>
        </w:rPr>
        <w:t>Alex: ok</w:t>
      </w:r>
    </w:p>
    <w:p w14:paraId="5CFC9C06" w14:textId="67C6C104" w:rsidR="0069331A" w:rsidRDefault="0069331A" w:rsidP="0069331A">
      <w:pPr>
        <w:pStyle w:val="Style2"/>
        <w:rPr>
          <w:color w:val="000000" w:themeColor="text1"/>
          <w:sz w:val="20"/>
          <w:szCs w:val="20"/>
        </w:rPr>
      </w:pPr>
      <w:r>
        <w:rPr>
          <w:color w:val="000000" w:themeColor="text1"/>
          <w:sz w:val="20"/>
          <w:szCs w:val="20"/>
        </w:rPr>
        <w:t>(he sees the questions and everything is right)</w:t>
      </w:r>
    </w:p>
    <w:p w14:paraId="5E511606" w14:textId="38798CC9" w:rsidR="0069331A" w:rsidRDefault="0069331A" w:rsidP="0069331A">
      <w:pPr>
        <w:pStyle w:val="Style2"/>
        <w:rPr>
          <w:color w:val="000000" w:themeColor="text1"/>
          <w:sz w:val="20"/>
          <w:szCs w:val="20"/>
        </w:rPr>
      </w:pPr>
      <w:r>
        <w:rPr>
          <w:color w:val="000000" w:themeColor="text1"/>
          <w:sz w:val="20"/>
          <w:szCs w:val="20"/>
        </w:rPr>
        <w:t>Valt: huh!</w:t>
      </w:r>
    </w:p>
    <w:p w14:paraId="2045FFF8" w14:textId="5AD8214A" w:rsidR="0069331A" w:rsidRDefault="0069331A" w:rsidP="0069331A">
      <w:pPr>
        <w:pStyle w:val="Style2"/>
        <w:rPr>
          <w:color w:val="000000" w:themeColor="text1"/>
          <w:sz w:val="20"/>
          <w:szCs w:val="20"/>
        </w:rPr>
      </w:pPr>
      <w:r>
        <w:rPr>
          <w:color w:val="000000" w:themeColor="text1"/>
          <w:sz w:val="20"/>
          <w:szCs w:val="20"/>
        </w:rPr>
        <w:t>Alex: did I get a zero again?</w:t>
      </w:r>
    </w:p>
    <w:p w14:paraId="708FE1D8" w14:textId="69DF2BF5" w:rsidR="0069331A" w:rsidRDefault="0069331A" w:rsidP="0069331A">
      <w:pPr>
        <w:pStyle w:val="Style2"/>
        <w:rPr>
          <w:color w:val="000000" w:themeColor="text1"/>
          <w:sz w:val="20"/>
          <w:szCs w:val="20"/>
        </w:rPr>
      </w:pPr>
      <w:r>
        <w:rPr>
          <w:color w:val="000000" w:themeColor="text1"/>
          <w:sz w:val="20"/>
          <w:szCs w:val="20"/>
        </w:rPr>
        <w:t>Valt: nothng, simply</w:t>
      </w:r>
    </w:p>
    <w:p w14:paraId="676D94CB" w14:textId="7029B159" w:rsidR="0069331A" w:rsidRDefault="0069331A" w:rsidP="0069331A">
      <w:pPr>
        <w:pStyle w:val="Style2"/>
        <w:rPr>
          <w:color w:val="000000" w:themeColor="text1"/>
          <w:sz w:val="20"/>
          <w:szCs w:val="20"/>
        </w:rPr>
      </w:pPr>
      <w:r>
        <w:rPr>
          <w:color w:val="000000" w:themeColor="text1"/>
          <w:sz w:val="20"/>
          <w:szCs w:val="20"/>
        </w:rPr>
        <w:t>(alex got a 100)</w:t>
      </w:r>
    </w:p>
    <w:p w14:paraId="71F21C04" w14:textId="406ACE2B" w:rsidR="0069331A" w:rsidRDefault="0069331A" w:rsidP="0069331A">
      <w:pPr>
        <w:pStyle w:val="Style2"/>
        <w:rPr>
          <w:color w:val="000000" w:themeColor="text1"/>
          <w:sz w:val="20"/>
          <w:szCs w:val="20"/>
        </w:rPr>
      </w:pPr>
      <w:r>
        <w:rPr>
          <w:color w:val="000000" w:themeColor="text1"/>
          <w:sz w:val="20"/>
          <w:szCs w:val="20"/>
        </w:rPr>
        <w:t>(now they go and have their dinner)</w:t>
      </w:r>
    </w:p>
    <w:p w14:paraId="33F7B1BF" w14:textId="3E98C7EF" w:rsidR="0069331A" w:rsidRDefault="0069331A" w:rsidP="0069331A">
      <w:pPr>
        <w:pStyle w:val="Style2"/>
        <w:rPr>
          <w:color w:val="000000" w:themeColor="text1"/>
          <w:sz w:val="20"/>
          <w:szCs w:val="20"/>
        </w:rPr>
      </w:pPr>
      <w:r>
        <w:rPr>
          <w:color w:val="000000" w:themeColor="text1"/>
          <w:sz w:val="20"/>
          <w:szCs w:val="20"/>
        </w:rPr>
        <w:t>Valt: aunt your dishes are very good!</w:t>
      </w:r>
    </w:p>
    <w:p w14:paraId="59918499" w14:textId="4B61AB95" w:rsidR="0069331A" w:rsidRDefault="0069331A" w:rsidP="0069331A">
      <w:pPr>
        <w:pStyle w:val="Style2"/>
        <w:rPr>
          <w:color w:val="000000" w:themeColor="text1"/>
          <w:sz w:val="20"/>
          <w:szCs w:val="20"/>
        </w:rPr>
      </w:pPr>
      <w:r>
        <w:rPr>
          <w:color w:val="000000" w:themeColor="text1"/>
          <w:sz w:val="20"/>
          <w:szCs w:val="20"/>
        </w:rPr>
        <w:t>Alex: yeah! This is common.</w:t>
      </w:r>
    </w:p>
    <w:p w14:paraId="1787AF6D" w14:textId="7383A638" w:rsidR="0069331A" w:rsidRDefault="0069331A" w:rsidP="0069331A">
      <w:pPr>
        <w:pStyle w:val="Style2"/>
        <w:rPr>
          <w:color w:val="000000" w:themeColor="text1"/>
          <w:sz w:val="20"/>
          <w:szCs w:val="20"/>
        </w:rPr>
      </w:pPr>
      <w:r>
        <w:rPr>
          <w:color w:val="000000" w:themeColor="text1"/>
          <w:sz w:val="20"/>
          <w:szCs w:val="20"/>
        </w:rPr>
        <w:t>Alex’s mom: nothing much, I did nothing</w:t>
      </w:r>
    </w:p>
    <w:p w14:paraId="1C8C9DDE" w14:textId="206C855B" w:rsidR="0069331A" w:rsidRDefault="0069331A" w:rsidP="0069331A">
      <w:pPr>
        <w:pStyle w:val="Style2"/>
        <w:rPr>
          <w:color w:val="000000" w:themeColor="text1"/>
          <w:sz w:val="20"/>
          <w:szCs w:val="20"/>
        </w:rPr>
      </w:pPr>
      <w:r>
        <w:rPr>
          <w:color w:val="000000" w:themeColor="text1"/>
          <w:sz w:val="20"/>
          <w:szCs w:val="20"/>
        </w:rPr>
        <w:t>( they chat for a while)</w:t>
      </w:r>
    </w:p>
    <w:p w14:paraId="69CE0A42" w14:textId="48D4A1C3" w:rsidR="0069331A" w:rsidRDefault="0069331A" w:rsidP="0069331A">
      <w:pPr>
        <w:pStyle w:val="Style2"/>
        <w:rPr>
          <w:color w:val="000000" w:themeColor="text1"/>
          <w:sz w:val="20"/>
          <w:szCs w:val="20"/>
        </w:rPr>
      </w:pPr>
      <w:r>
        <w:rPr>
          <w:color w:val="000000" w:themeColor="text1"/>
          <w:sz w:val="20"/>
          <w:szCs w:val="20"/>
        </w:rPr>
        <w:t>Alex’s mom: well alex how much is your score</w:t>
      </w:r>
    </w:p>
    <w:p w14:paraId="1E0BE172" w14:textId="7600A947" w:rsidR="0069331A" w:rsidRDefault="0069331A" w:rsidP="0069331A">
      <w:pPr>
        <w:pStyle w:val="Style2"/>
        <w:rPr>
          <w:color w:val="000000" w:themeColor="text1"/>
          <w:sz w:val="20"/>
          <w:szCs w:val="20"/>
        </w:rPr>
      </w:pPr>
      <w:r>
        <w:rPr>
          <w:color w:val="000000" w:themeColor="text1"/>
          <w:sz w:val="20"/>
          <w:szCs w:val="20"/>
        </w:rPr>
        <w:t>Alex: it is a draw today both teams scored 3 goals</w:t>
      </w:r>
    </w:p>
    <w:p w14:paraId="47ED4F1B" w14:textId="37AFE1F4" w:rsidR="0069331A" w:rsidRDefault="0069331A" w:rsidP="0069331A">
      <w:pPr>
        <w:pStyle w:val="Style2"/>
        <w:rPr>
          <w:color w:val="000000" w:themeColor="text1"/>
          <w:sz w:val="20"/>
          <w:szCs w:val="20"/>
        </w:rPr>
      </w:pPr>
      <w:r>
        <w:rPr>
          <w:color w:val="000000" w:themeColor="text1"/>
          <w:sz w:val="20"/>
          <w:szCs w:val="20"/>
        </w:rPr>
        <w:t>Alex’s mom: not football your test paper</w:t>
      </w:r>
    </w:p>
    <w:p w14:paraId="002572C0" w14:textId="16021D22" w:rsidR="0069331A" w:rsidRDefault="0069331A" w:rsidP="0069331A">
      <w:pPr>
        <w:pStyle w:val="Style2"/>
        <w:rPr>
          <w:color w:val="000000" w:themeColor="text1"/>
          <w:sz w:val="20"/>
          <w:szCs w:val="20"/>
        </w:rPr>
      </w:pPr>
      <w:r>
        <w:rPr>
          <w:color w:val="000000" w:themeColor="text1"/>
          <w:sz w:val="20"/>
          <w:szCs w:val="20"/>
        </w:rPr>
        <w:t>Alex: uh the thing is…</w:t>
      </w:r>
    </w:p>
    <w:p w14:paraId="42CEBBBB" w14:textId="66CEC35E" w:rsidR="0069331A" w:rsidRDefault="0069331A" w:rsidP="0069331A">
      <w:pPr>
        <w:pStyle w:val="Style2"/>
        <w:rPr>
          <w:color w:val="000000" w:themeColor="text1"/>
          <w:sz w:val="20"/>
          <w:szCs w:val="20"/>
        </w:rPr>
      </w:pPr>
      <w:r>
        <w:rPr>
          <w:color w:val="000000" w:themeColor="text1"/>
          <w:sz w:val="20"/>
          <w:szCs w:val="20"/>
        </w:rPr>
        <w:t>(he told a lie that the teacher was ill)</w:t>
      </w:r>
    </w:p>
    <w:p w14:paraId="1C8CF63A" w14:textId="2A1581D2" w:rsidR="0069331A" w:rsidRDefault="0069331A" w:rsidP="0069331A">
      <w:pPr>
        <w:pStyle w:val="Style2"/>
        <w:rPr>
          <w:color w:val="000000" w:themeColor="text1"/>
          <w:sz w:val="20"/>
          <w:szCs w:val="20"/>
        </w:rPr>
      </w:pPr>
      <w:r>
        <w:rPr>
          <w:color w:val="000000" w:themeColor="text1"/>
          <w:sz w:val="20"/>
          <w:szCs w:val="20"/>
        </w:rPr>
        <w:t>Alex’s mom: that’s bad!</w:t>
      </w:r>
    </w:p>
    <w:p w14:paraId="439E46F8" w14:textId="34692559" w:rsidR="0069331A" w:rsidRDefault="0069331A" w:rsidP="0069331A">
      <w:pPr>
        <w:pStyle w:val="Style2"/>
        <w:rPr>
          <w:color w:val="000000" w:themeColor="text1"/>
          <w:sz w:val="20"/>
          <w:szCs w:val="20"/>
        </w:rPr>
      </w:pPr>
      <w:r>
        <w:rPr>
          <w:color w:val="000000" w:themeColor="text1"/>
          <w:sz w:val="20"/>
          <w:szCs w:val="20"/>
        </w:rPr>
        <w:t>Alex: yeah</w:t>
      </w:r>
    </w:p>
    <w:p w14:paraId="16221415" w14:textId="53567AB5" w:rsidR="0069331A" w:rsidRDefault="0069331A" w:rsidP="0069331A">
      <w:pPr>
        <w:pStyle w:val="Style2"/>
        <w:rPr>
          <w:color w:val="000000" w:themeColor="text1"/>
          <w:sz w:val="20"/>
          <w:szCs w:val="20"/>
        </w:rPr>
      </w:pPr>
      <w:r>
        <w:rPr>
          <w:color w:val="000000" w:themeColor="text1"/>
          <w:sz w:val="20"/>
          <w:szCs w:val="20"/>
        </w:rPr>
        <w:t>Valt: huh</w:t>
      </w:r>
    </w:p>
    <w:p w14:paraId="46D77955" w14:textId="0F791A97" w:rsidR="0069331A" w:rsidRDefault="0069331A" w:rsidP="0069331A">
      <w:pPr>
        <w:pStyle w:val="Style2"/>
        <w:rPr>
          <w:color w:val="000000" w:themeColor="text1"/>
          <w:sz w:val="20"/>
          <w:szCs w:val="20"/>
        </w:rPr>
      </w:pPr>
      <w:r>
        <w:rPr>
          <w:color w:val="000000" w:themeColor="text1"/>
          <w:sz w:val="20"/>
          <w:szCs w:val="20"/>
        </w:rPr>
        <w:t>(alex holds valt’s hand and runs away)</w:t>
      </w:r>
    </w:p>
    <w:p w14:paraId="2C1851ED" w14:textId="6E4FE561" w:rsidR="0069331A" w:rsidRDefault="0069331A" w:rsidP="0069331A">
      <w:pPr>
        <w:pStyle w:val="Style2"/>
        <w:rPr>
          <w:color w:val="000000" w:themeColor="text1"/>
          <w:sz w:val="20"/>
          <w:szCs w:val="20"/>
        </w:rPr>
      </w:pPr>
      <w:r>
        <w:rPr>
          <w:color w:val="000000" w:themeColor="text1"/>
          <w:sz w:val="20"/>
          <w:szCs w:val="20"/>
        </w:rPr>
        <w:t>Alex’s mom: wait finish your dinner!</w:t>
      </w:r>
    </w:p>
    <w:p w14:paraId="1947B0A2" w14:textId="2EDC7430" w:rsidR="0069331A" w:rsidRDefault="0069331A" w:rsidP="0069331A">
      <w:pPr>
        <w:pStyle w:val="Style2"/>
        <w:rPr>
          <w:color w:val="000000" w:themeColor="text1"/>
          <w:sz w:val="20"/>
          <w:szCs w:val="20"/>
        </w:rPr>
      </w:pPr>
      <w:r>
        <w:rPr>
          <w:color w:val="000000" w:themeColor="text1"/>
          <w:sz w:val="20"/>
          <w:szCs w:val="20"/>
        </w:rPr>
        <w:t>Valt: what the heck is this!</w:t>
      </w:r>
    </w:p>
    <w:p w14:paraId="50FABC5C" w14:textId="47A01471" w:rsidR="0069331A" w:rsidRDefault="0069331A" w:rsidP="0069331A">
      <w:pPr>
        <w:pStyle w:val="Style2"/>
        <w:rPr>
          <w:color w:val="000000" w:themeColor="text1"/>
          <w:sz w:val="20"/>
          <w:szCs w:val="20"/>
        </w:rPr>
      </w:pPr>
      <w:r>
        <w:rPr>
          <w:color w:val="000000" w:themeColor="text1"/>
          <w:sz w:val="20"/>
          <w:szCs w:val="20"/>
        </w:rPr>
        <w:t>Alex: please</w:t>
      </w:r>
      <w:r w:rsidR="00540AFF">
        <w:rPr>
          <w:color w:val="000000" w:themeColor="text1"/>
          <w:sz w:val="20"/>
          <w:szCs w:val="20"/>
        </w:rPr>
        <w:t xml:space="preserve"> Valt</w:t>
      </w:r>
    </w:p>
    <w:p w14:paraId="0CE65FF0" w14:textId="01A8E2C4" w:rsidR="0069331A" w:rsidRDefault="0069331A" w:rsidP="0069331A">
      <w:pPr>
        <w:pStyle w:val="Style2"/>
        <w:rPr>
          <w:color w:val="000000" w:themeColor="text1"/>
          <w:sz w:val="20"/>
          <w:szCs w:val="20"/>
        </w:rPr>
      </w:pPr>
      <w:r>
        <w:rPr>
          <w:color w:val="000000" w:themeColor="text1"/>
          <w:sz w:val="20"/>
          <w:szCs w:val="20"/>
        </w:rPr>
        <w:t>Valt: ok but promise me that you will score well in tommorows test!</w:t>
      </w:r>
    </w:p>
    <w:p w14:paraId="6B0A353A" w14:textId="47A8D773" w:rsidR="0069331A" w:rsidRDefault="0069331A" w:rsidP="0069331A">
      <w:pPr>
        <w:pStyle w:val="Style2"/>
        <w:rPr>
          <w:color w:val="000000" w:themeColor="text1"/>
          <w:sz w:val="20"/>
          <w:szCs w:val="20"/>
        </w:rPr>
      </w:pPr>
      <w:r>
        <w:rPr>
          <w:color w:val="000000" w:themeColor="text1"/>
          <w:sz w:val="20"/>
          <w:szCs w:val="20"/>
        </w:rPr>
        <w:t>Alex: ok</w:t>
      </w:r>
    </w:p>
    <w:p w14:paraId="035C6708" w14:textId="3C62B652" w:rsidR="0069331A" w:rsidRDefault="0069331A" w:rsidP="0069331A">
      <w:pPr>
        <w:pStyle w:val="Style2"/>
        <w:rPr>
          <w:color w:val="000000" w:themeColor="text1"/>
          <w:sz w:val="20"/>
          <w:szCs w:val="20"/>
        </w:rPr>
      </w:pPr>
      <w:r>
        <w:rPr>
          <w:color w:val="000000" w:themeColor="text1"/>
          <w:sz w:val="20"/>
          <w:szCs w:val="20"/>
        </w:rPr>
        <w:t>(</w:t>
      </w:r>
      <w:r w:rsidR="00540AFF">
        <w:rPr>
          <w:color w:val="000000" w:themeColor="text1"/>
          <w:sz w:val="20"/>
          <w:szCs w:val="20"/>
        </w:rPr>
        <w:t>For</w:t>
      </w:r>
      <w:r>
        <w:rPr>
          <w:color w:val="000000" w:themeColor="text1"/>
          <w:sz w:val="20"/>
          <w:szCs w:val="20"/>
        </w:rPr>
        <w:t xml:space="preserve"> a few minutes there was some silence, then </w:t>
      </w:r>
      <w:r w:rsidR="00540AFF">
        <w:rPr>
          <w:color w:val="000000" w:themeColor="text1"/>
          <w:sz w:val="20"/>
          <w:szCs w:val="20"/>
        </w:rPr>
        <w:t>vault</w:t>
      </w:r>
      <w:r>
        <w:rPr>
          <w:color w:val="000000" w:themeColor="text1"/>
          <w:sz w:val="20"/>
          <w:szCs w:val="20"/>
        </w:rPr>
        <w:t xml:space="preserve"> holds </w:t>
      </w:r>
      <w:r w:rsidR="00540AFF">
        <w:rPr>
          <w:color w:val="000000" w:themeColor="text1"/>
          <w:sz w:val="20"/>
          <w:szCs w:val="20"/>
        </w:rPr>
        <w:t>Alex’s</w:t>
      </w:r>
      <w:r>
        <w:rPr>
          <w:color w:val="000000" w:themeColor="text1"/>
          <w:sz w:val="20"/>
          <w:szCs w:val="20"/>
        </w:rPr>
        <w:t xml:space="preserve"> hand and runs to the park)</w:t>
      </w:r>
    </w:p>
    <w:p w14:paraId="221CE579" w14:textId="0AD4FBC5" w:rsidR="0069331A" w:rsidRDefault="0069331A" w:rsidP="0069331A">
      <w:pPr>
        <w:pStyle w:val="Style2"/>
        <w:rPr>
          <w:color w:val="000000" w:themeColor="text1"/>
          <w:sz w:val="20"/>
          <w:szCs w:val="20"/>
        </w:rPr>
      </w:pPr>
      <w:r>
        <w:rPr>
          <w:color w:val="000000" w:themeColor="text1"/>
          <w:sz w:val="20"/>
          <w:szCs w:val="20"/>
        </w:rPr>
        <w:t xml:space="preserve">Alex: what is it now </w:t>
      </w:r>
      <w:r w:rsidR="00540AFF">
        <w:rPr>
          <w:color w:val="000000" w:themeColor="text1"/>
          <w:sz w:val="20"/>
          <w:szCs w:val="20"/>
        </w:rPr>
        <w:t>vault</w:t>
      </w:r>
      <w:r>
        <w:rPr>
          <w:color w:val="000000" w:themeColor="text1"/>
          <w:sz w:val="20"/>
          <w:szCs w:val="20"/>
        </w:rPr>
        <w:t>!</w:t>
      </w:r>
    </w:p>
    <w:p w14:paraId="616AF5BA" w14:textId="67D55816" w:rsidR="0069331A" w:rsidRDefault="0069331A" w:rsidP="0069331A">
      <w:pPr>
        <w:pStyle w:val="Style2"/>
        <w:rPr>
          <w:ins w:id="105" w:author="swathi" w:date="2021-10-04T14:17:00Z"/>
          <w:color w:val="000000" w:themeColor="text1"/>
          <w:sz w:val="20"/>
          <w:szCs w:val="20"/>
        </w:rPr>
      </w:pPr>
      <w:r>
        <w:rPr>
          <w:color w:val="000000" w:themeColor="text1"/>
          <w:sz w:val="20"/>
          <w:szCs w:val="20"/>
        </w:rPr>
        <w:t>Valt: Sit here</w:t>
      </w:r>
    </w:p>
    <w:p w14:paraId="288909FC" w14:textId="61BB1DB5" w:rsidR="00FF4213" w:rsidRDefault="0069331A">
      <w:pPr>
        <w:rPr>
          <w:color w:val="000000" w:themeColor="text1"/>
          <w:sz w:val="20"/>
          <w:szCs w:val="20"/>
        </w:rPr>
        <w:pPrChange w:id="106" w:author="swathi" w:date="2021-10-04T14:18:00Z">
          <w:pPr>
            <w:pStyle w:val="Style2"/>
          </w:pPr>
        </w:pPrChange>
      </w:pPr>
      <w:r>
        <w:rPr>
          <w:color w:val="000000" w:themeColor="text1"/>
          <w:sz w:val="20"/>
          <w:szCs w:val="20"/>
        </w:rPr>
        <w:t>(they sit on the swing)</w:t>
      </w:r>
    </w:p>
    <w:p w14:paraId="7A2E6A90" w14:textId="041DFE7A" w:rsidR="0069331A" w:rsidRDefault="0069331A" w:rsidP="0069331A">
      <w:pPr>
        <w:rPr>
          <w:color w:val="000000" w:themeColor="text1"/>
          <w:sz w:val="20"/>
          <w:szCs w:val="20"/>
        </w:rPr>
      </w:pPr>
      <w:r>
        <w:rPr>
          <w:color w:val="000000" w:themeColor="text1"/>
          <w:sz w:val="20"/>
          <w:szCs w:val="20"/>
        </w:rPr>
        <w:t>Valt: alex</w:t>
      </w:r>
    </w:p>
    <w:p w14:paraId="247DAB36" w14:textId="115D3BE5" w:rsidR="0069331A" w:rsidRDefault="0069331A" w:rsidP="0069331A">
      <w:pPr>
        <w:rPr>
          <w:color w:val="000000" w:themeColor="text1"/>
          <w:sz w:val="20"/>
          <w:szCs w:val="20"/>
        </w:rPr>
      </w:pPr>
      <w:r>
        <w:rPr>
          <w:color w:val="000000" w:themeColor="text1"/>
          <w:sz w:val="20"/>
          <w:szCs w:val="20"/>
        </w:rPr>
        <w:t xml:space="preserve">Alex: yes </w:t>
      </w:r>
      <w:r w:rsidR="00540AFF">
        <w:rPr>
          <w:color w:val="000000" w:themeColor="text1"/>
          <w:sz w:val="20"/>
          <w:szCs w:val="20"/>
        </w:rPr>
        <w:t>vault</w:t>
      </w:r>
    </w:p>
    <w:p w14:paraId="064923B6" w14:textId="7801104C" w:rsidR="0069331A" w:rsidRDefault="0069331A" w:rsidP="0069331A">
      <w:pPr>
        <w:rPr>
          <w:color w:val="000000" w:themeColor="text1"/>
          <w:sz w:val="20"/>
          <w:szCs w:val="20"/>
        </w:rPr>
      </w:pPr>
      <w:r>
        <w:rPr>
          <w:color w:val="000000" w:themeColor="text1"/>
          <w:sz w:val="20"/>
          <w:szCs w:val="20"/>
        </w:rPr>
        <w:t>Valt: do you know alex</w:t>
      </w:r>
    </w:p>
    <w:p w14:paraId="58CE28D3" w14:textId="133F2A6F" w:rsidR="0069331A" w:rsidRDefault="0069331A" w:rsidP="0069331A">
      <w:pPr>
        <w:rPr>
          <w:color w:val="000000" w:themeColor="text1"/>
          <w:sz w:val="20"/>
          <w:szCs w:val="20"/>
        </w:rPr>
      </w:pPr>
      <w:r>
        <w:rPr>
          <w:color w:val="000000" w:themeColor="text1"/>
          <w:sz w:val="20"/>
          <w:szCs w:val="20"/>
        </w:rPr>
        <w:t>Alex: what?</w:t>
      </w:r>
    </w:p>
    <w:p w14:paraId="012299E3" w14:textId="77777777" w:rsidR="0069331A" w:rsidRDefault="0069331A" w:rsidP="0069331A">
      <w:pPr>
        <w:rPr>
          <w:color w:val="000000" w:themeColor="text1"/>
          <w:sz w:val="20"/>
          <w:szCs w:val="20"/>
        </w:rPr>
      </w:pPr>
      <w:r>
        <w:rPr>
          <w:color w:val="000000" w:themeColor="text1"/>
          <w:sz w:val="20"/>
          <w:szCs w:val="20"/>
        </w:rPr>
        <w:t>Valt: I wasn’t always a genius, intelligent, smart or something</w:t>
      </w:r>
    </w:p>
    <w:p w14:paraId="31086A69" w14:textId="77777777" w:rsidR="0069331A" w:rsidRDefault="0069331A" w:rsidP="0069331A">
      <w:pPr>
        <w:rPr>
          <w:color w:val="000000" w:themeColor="text1"/>
          <w:sz w:val="20"/>
          <w:szCs w:val="20"/>
        </w:rPr>
      </w:pPr>
      <w:r>
        <w:rPr>
          <w:color w:val="000000" w:themeColor="text1"/>
          <w:sz w:val="20"/>
          <w:szCs w:val="20"/>
        </w:rPr>
        <w:t>Alex: huh?</w:t>
      </w:r>
    </w:p>
    <w:p w14:paraId="3EB75BFA" w14:textId="77777777" w:rsidR="0069331A" w:rsidRDefault="0069331A" w:rsidP="0069331A">
      <w:pPr>
        <w:rPr>
          <w:color w:val="000000" w:themeColor="text1"/>
          <w:sz w:val="20"/>
          <w:szCs w:val="20"/>
        </w:rPr>
      </w:pPr>
      <w:r>
        <w:rPr>
          <w:color w:val="000000" w:themeColor="text1"/>
          <w:sz w:val="20"/>
          <w:szCs w:val="20"/>
        </w:rPr>
        <w:t>Valt: you heard that right</w:t>
      </w:r>
    </w:p>
    <w:p w14:paraId="569AE517" w14:textId="77777777" w:rsidR="0069331A" w:rsidRDefault="0069331A" w:rsidP="0069331A">
      <w:pPr>
        <w:rPr>
          <w:color w:val="000000" w:themeColor="text1"/>
          <w:sz w:val="20"/>
          <w:szCs w:val="20"/>
        </w:rPr>
      </w:pPr>
      <w:r>
        <w:rPr>
          <w:color w:val="000000" w:themeColor="text1"/>
          <w:sz w:val="20"/>
          <w:szCs w:val="20"/>
        </w:rPr>
        <w:t>Alex: then what happened?</w:t>
      </w:r>
    </w:p>
    <w:p w14:paraId="3B139B98" w14:textId="3284AEF9" w:rsidR="0069331A" w:rsidRDefault="0069331A" w:rsidP="0069331A">
      <w:pPr>
        <w:rPr>
          <w:color w:val="000000" w:themeColor="text1"/>
          <w:sz w:val="20"/>
          <w:szCs w:val="20"/>
        </w:rPr>
      </w:pPr>
      <w:r>
        <w:rPr>
          <w:color w:val="000000" w:themeColor="text1"/>
          <w:sz w:val="20"/>
          <w:szCs w:val="20"/>
        </w:rPr>
        <w:t>Valt: a few years ago I used to get</w:t>
      </w:r>
      <w:r w:rsidR="00F31DF9">
        <w:rPr>
          <w:color w:val="000000" w:themeColor="text1"/>
          <w:sz w:val="20"/>
          <w:szCs w:val="20"/>
        </w:rPr>
        <w:t xml:space="preserve"> somewhere around</w:t>
      </w:r>
      <w:r>
        <w:rPr>
          <w:color w:val="000000" w:themeColor="text1"/>
          <w:sz w:val="20"/>
          <w:szCs w:val="20"/>
        </w:rPr>
        <w:t xml:space="preserve"> 60% or so an egg</w:t>
      </w:r>
    </w:p>
    <w:p w14:paraId="53262280" w14:textId="77777777" w:rsidR="0069331A" w:rsidRDefault="0069331A" w:rsidP="0069331A">
      <w:pPr>
        <w:rPr>
          <w:color w:val="000000" w:themeColor="text1"/>
          <w:sz w:val="20"/>
          <w:szCs w:val="20"/>
        </w:rPr>
      </w:pPr>
      <w:r>
        <w:rPr>
          <w:color w:val="000000" w:themeColor="text1"/>
          <w:sz w:val="20"/>
          <w:szCs w:val="20"/>
        </w:rPr>
        <w:t>Alex: whhhat!</w:t>
      </w:r>
    </w:p>
    <w:p w14:paraId="1176CB05" w14:textId="77777777" w:rsidR="0069331A" w:rsidRDefault="0069331A" w:rsidP="0069331A">
      <w:pPr>
        <w:rPr>
          <w:color w:val="000000" w:themeColor="text1"/>
          <w:sz w:val="20"/>
          <w:szCs w:val="20"/>
        </w:rPr>
      </w:pPr>
      <w:r>
        <w:rPr>
          <w:color w:val="000000" w:themeColor="text1"/>
          <w:sz w:val="20"/>
          <w:szCs w:val="20"/>
        </w:rPr>
        <w:t>Valt: yes, it is true</w:t>
      </w:r>
    </w:p>
    <w:p w14:paraId="143681F2" w14:textId="77777777" w:rsidR="0069331A" w:rsidRDefault="0069331A" w:rsidP="0069331A">
      <w:pPr>
        <w:rPr>
          <w:color w:val="000000" w:themeColor="text1"/>
          <w:sz w:val="20"/>
          <w:szCs w:val="20"/>
        </w:rPr>
      </w:pPr>
      <w:r>
        <w:rPr>
          <w:color w:val="000000" w:themeColor="text1"/>
          <w:sz w:val="20"/>
          <w:szCs w:val="20"/>
        </w:rPr>
        <w:t>Alex: what happened then?</w:t>
      </w:r>
    </w:p>
    <w:p w14:paraId="1C69A890" w14:textId="2E6BC9A7" w:rsidR="0069331A" w:rsidRDefault="0069331A" w:rsidP="0069331A">
      <w:pPr>
        <w:rPr>
          <w:color w:val="000000" w:themeColor="text1"/>
          <w:sz w:val="20"/>
          <w:szCs w:val="20"/>
        </w:rPr>
      </w:pPr>
      <w:r>
        <w:rPr>
          <w:color w:val="000000" w:themeColor="text1"/>
          <w:sz w:val="20"/>
          <w:szCs w:val="20"/>
        </w:rPr>
        <w:t>Valt: I once tried to participate in “OF” meaning “olympyad foundation”</w:t>
      </w:r>
    </w:p>
    <w:p w14:paraId="170D914A" w14:textId="4A97D967" w:rsidR="0069331A" w:rsidRDefault="0069331A" w:rsidP="0069331A">
      <w:pPr>
        <w:rPr>
          <w:color w:val="000000" w:themeColor="text1"/>
          <w:sz w:val="20"/>
          <w:szCs w:val="20"/>
        </w:rPr>
      </w:pPr>
      <w:r>
        <w:rPr>
          <w:color w:val="000000" w:themeColor="text1"/>
          <w:sz w:val="20"/>
          <w:szCs w:val="20"/>
        </w:rPr>
        <w:t>Alex: then what?</w:t>
      </w:r>
    </w:p>
    <w:p w14:paraId="497FE598" w14:textId="1BBFB0C9" w:rsidR="0069331A" w:rsidRDefault="0069331A" w:rsidP="0069331A">
      <w:pPr>
        <w:rPr>
          <w:color w:val="000000" w:themeColor="text1"/>
          <w:sz w:val="20"/>
          <w:szCs w:val="20"/>
        </w:rPr>
      </w:pPr>
      <w:r>
        <w:rPr>
          <w:color w:val="000000" w:themeColor="text1"/>
          <w:sz w:val="20"/>
          <w:szCs w:val="20"/>
        </w:rPr>
        <w:t>Valt: I got my 7</w:t>
      </w:r>
      <w:r w:rsidRPr="0069331A">
        <w:rPr>
          <w:color w:val="000000" w:themeColor="text1"/>
          <w:sz w:val="20"/>
          <w:szCs w:val="20"/>
          <w:vertAlign w:val="superscript"/>
        </w:rPr>
        <w:t>th</w:t>
      </w:r>
      <w:r>
        <w:rPr>
          <w:color w:val="000000" w:themeColor="text1"/>
          <w:sz w:val="20"/>
          <w:szCs w:val="20"/>
        </w:rPr>
        <w:t xml:space="preserve"> egg and my mom was so disappointed</w:t>
      </w:r>
    </w:p>
    <w:p w14:paraId="7823E667" w14:textId="713DBFF5" w:rsidR="0069331A" w:rsidRDefault="0069331A" w:rsidP="0069331A">
      <w:pPr>
        <w:rPr>
          <w:color w:val="000000" w:themeColor="text1"/>
          <w:sz w:val="20"/>
          <w:szCs w:val="20"/>
        </w:rPr>
      </w:pPr>
      <w:r>
        <w:rPr>
          <w:color w:val="000000" w:themeColor="text1"/>
          <w:sz w:val="20"/>
          <w:szCs w:val="20"/>
        </w:rPr>
        <w:t>Alex: what!</w:t>
      </w:r>
    </w:p>
    <w:p w14:paraId="3892C288" w14:textId="77D39485" w:rsidR="0069331A" w:rsidRDefault="0069331A" w:rsidP="0069331A">
      <w:pPr>
        <w:rPr>
          <w:color w:val="000000" w:themeColor="text1"/>
          <w:sz w:val="20"/>
          <w:szCs w:val="20"/>
        </w:rPr>
      </w:pPr>
      <w:r>
        <w:rPr>
          <w:color w:val="000000" w:themeColor="text1"/>
          <w:sz w:val="20"/>
          <w:szCs w:val="20"/>
        </w:rPr>
        <w:t>Valt:</w:t>
      </w:r>
      <w:r w:rsidR="00F31DF9">
        <w:rPr>
          <w:color w:val="000000" w:themeColor="text1"/>
          <w:sz w:val="20"/>
          <w:szCs w:val="20"/>
        </w:rPr>
        <w:t xml:space="preserve"> yes, but here comes the main part</w:t>
      </w:r>
    </w:p>
    <w:p w14:paraId="462E432B" w14:textId="7F7F67A5" w:rsidR="00F31DF9" w:rsidRDefault="00F31DF9" w:rsidP="0069331A">
      <w:pPr>
        <w:rPr>
          <w:color w:val="000000" w:themeColor="text1"/>
          <w:sz w:val="20"/>
          <w:szCs w:val="20"/>
        </w:rPr>
      </w:pPr>
      <w:r>
        <w:rPr>
          <w:color w:val="000000" w:themeColor="text1"/>
          <w:sz w:val="20"/>
          <w:szCs w:val="20"/>
        </w:rPr>
        <w:t>( valts father gets a cardio vascular disiease)</w:t>
      </w:r>
    </w:p>
    <w:p w14:paraId="635CF066" w14:textId="144514F8" w:rsidR="00F31DF9" w:rsidRDefault="00F31DF9" w:rsidP="0069331A">
      <w:pPr>
        <w:rPr>
          <w:color w:val="000000" w:themeColor="text1"/>
          <w:sz w:val="20"/>
          <w:szCs w:val="20"/>
        </w:rPr>
      </w:pPr>
      <w:r>
        <w:rPr>
          <w:color w:val="000000" w:themeColor="text1"/>
          <w:sz w:val="20"/>
          <w:szCs w:val="20"/>
        </w:rPr>
        <w:t xml:space="preserve">Past </w:t>
      </w:r>
      <w:r w:rsidR="00540AFF">
        <w:rPr>
          <w:color w:val="000000" w:themeColor="text1"/>
          <w:sz w:val="20"/>
          <w:szCs w:val="20"/>
        </w:rPr>
        <w:t>vault</w:t>
      </w:r>
      <w:r>
        <w:rPr>
          <w:color w:val="000000" w:themeColor="text1"/>
          <w:sz w:val="20"/>
          <w:szCs w:val="20"/>
        </w:rPr>
        <w:t>: dad!</w:t>
      </w:r>
    </w:p>
    <w:p w14:paraId="60D89968" w14:textId="6948C064" w:rsidR="00F31DF9" w:rsidRDefault="00F31DF9" w:rsidP="0069331A">
      <w:pPr>
        <w:rPr>
          <w:color w:val="000000" w:themeColor="text1"/>
          <w:sz w:val="20"/>
          <w:szCs w:val="20"/>
        </w:rPr>
      </w:pPr>
      <w:r>
        <w:rPr>
          <w:color w:val="000000" w:themeColor="text1"/>
          <w:sz w:val="20"/>
          <w:szCs w:val="20"/>
        </w:rPr>
        <w:t xml:space="preserve">Valt’s father: </w:t>
      </w:r>
      <w:r w:rsidR="00540AFF">
        <w:rPr>
          <w:color w:val="000000" w:themeColor="text1"/>
          <w:sz w:val="20"/>
          <w:szCs w:val="20"/>
        </w:rPr>
        <w:t>vault</w:t>
      </w:r>
      <w:r>
        <w:rPr>
          <w:color w:val="000000" w:themeColor="text1"/>
          <w:sz w:val="20"/>
          <w:szCs w:val="20"/>
        </w:rPr>
        <w:t xml:space="preserve"> I will be fine, promise me that you will get 100% in the olyampiad.</w:t>
      </w:r>
    </w:p>
    <w:p w14:paraId="7F1ECDA2" w14:textId="1019CBFB" w:rsidR="00F31DF9" w:rsidRDefault="00F31DF9" w:rsidP="0069331A">
      <w:pPr>
        <w:rPr>
          <w:color w:val="000000" w:themeColor="text1"/>
          <w:sz w:val="20"/>
          <w:szCs w:val="20"/>
        </w:rPr>
      </w:pPr>
      <w:r>
        <w:rPr>
          <w:color w:val="000000" w:themeColor="text1"/>
          <w:sz w:val="20"/>
          <w:szCs w:val="20"/>
        </w:rPr>
        <w:t xml:space="preserve">Past </w:t>
      </w:r>
      <w:r w:rsidR="00540AFF">
        <w:rPr>
          <w:color w:val="000000" w:themeColor="text1"/>
          <w:sz w:val="20"/>
          <w:szCs w:val="20"/>
        </w:rPr>
        <w:t>vault</w:t>
      </w:r>
      <w:r>
        <w:rPr>
          <w:color w:val="000000" w:themeColor="text1"/>
          <w:sz w:val="20"/>
          <w:szCs w:val="20"/>
        </w:rPr>
        <w:t>: ok!</w:t>
      </w:r>
    </w:p>
    <w:p w14:paraId="0E718D48" w14:textId="47EF222B" w:rsidR="00F31DF9" w:rsidRDefault="00F31DF9" w:rsidP="0069331A">
      <w:pPr>
        <w:rPr>
          <w:color w:val="000000" w:themeColor="text1"/>
          <w:sz w:val="20"/>
          <w:szCs w:val="20"/>
        </w:rPr>
      </w:pPr>
      <w:r>
        <w:rPr>
          <w:color w:val="000000" w:themeColor="text1"/>
          <w:sz w:val="20"/>
          <w:szCs w:val="20"/>
        </w:rPr>
        <w:t xml:space="preserve">(past </w:t>
      </w:r>
      <w:r w:rsidR="00540AFF">
        <w:rPr>
          <w:color w:val="000000" w:themeColor="text1"/>
          <w:sz w:val="20"/>
          <w:szCs w:val="20"/>
        </w:rPr>
        <w:t>vault</w:t>
      </w:r>
      <w:r>
        <w:rPr>
          <w:color w:val="000000" w:themeColor="text1"/>
          <w:sz w:val="20"/>
          <w:szCs w:val="20"/>
        </w:rPr>
        <w:t xml:space="preserve"> goes back home)</w:t>
      </w:r>
    </w:p>
    <w:p w14:paraId="7291D4CC" w14:textId="06C1A299" w:rsidR="00F31DF9" w:rsidRDefault="00F31DF9" w:rsidP="0069331A">
      <w:pPr>
        <w:rPr>
          <w:color w:val="000000" w:themeColor="text1"/>
          <w:sz w:val="20"/>
          <w:szCs w:val="20"/>
        </w:rPr>
      </w:pPr>
      <w:r>
        <w:rPr>
          <w:color w:val="000000" w:themeColor="text1"/>
          <w:sz w:val="20"/>
          <w:szCs w:val="20"/>
        </w:rPr>
        <w:t>Alex: oh my gosh! Then what?</w:t>
      </w:r>
    </w:p>
    <w:p w14:paraId="44B1E72C" w14:textId="2B11C075" w:rsidR="00F31DF9" w:rsidRDefault="00424125" w:rsidP="0069331A">
      <w:pPr>
        <w:rPr>
          <w:color w:val="000000" w:themeColor="text1"/>
          <w:sz w:val="20"/>
          <w:szCs w:val="20"/>
        </w:rPr>
      </w:pPr>
      <w:r>
        <w:rPr>
          <w:color w:val="000000" w:themeColor="text1"/>
          <w:sz w:val="20"/>
          <w:szCs w:val="20"/>
        </w:rPr>
        <w:t>V</w:t>
      </w:r>
      <w:r w:rsidR="00F31DF9">
        <w:rPr>
          <w:color w:val="000000" w:themeColor="text1"/>
          <w:sz w:val="20"/>
          <w:szCs w:val="20"/>
        </w:rPr>
        <w:t>alt</w:t>
      </w:r>
      <w:r>
        <w:rPr>
          <w:color w:val="000000" w:themeColor="text1"/>
          <w:sz w:val="20"/>
          <w:szCs w:val="20"/>
        </w:rPr>
        <w:t>: I studied hard</w:t>
      </w:r>
      <w:r w:rsidR="00F4437A">
        <w:rPr>
          <w:color w:val="000000" w:themeColor="text1"/>
          <w:sz w:val="20"/>
          <w:szCs w:val="20"/>
        </w:rPr>
        <w:t xml:space="preserve"> I found studying or reading wasn’t a quite big deal</w:t>
      </w:r>
      <w:r>
        <w:rPr>
          <w:color w:val="000000" w:themeColor="text1"/>
          <w:sz w:val="20"/>
          <w:szCs w:val="20"/>
        </w:rPr>
        <w:t>. here comes the climax!</w:t>
      </w:r>
    </w:p>
    <w:p w14:paraId="0D61F011" w14:textId="4DFB2A4E" w:rsidR="00424125" w:rsidRDefault="00424125" w:rsidP="0069331A">
      <w:pPr>
        <w:rPr>
          <w:color w:val="000000" w:themeColor="text1"/>
          <w:sz w:val="20"/>
          <w:szCs w:val="20"/>
        </w:rPr>
      </w:pPr>
      <w:r>
        <w:rPr>
          <w:color w:val="000000" w:themeColor="text1"/>
          <w:sz w:val="20"/>
          <w:szCs w:val="20"/>
        </w:rPr>
        <w:t>Alex: then whats the climax!?</w:t>
      </w:r>
    </w:p>
    <w:p w14:paraId="1326AE58" w14:textId="05B44F92" w:rsidR="00424125" w:rsidRDefault="006A7B22" w:rsidP="0069331A">
      <w:pPr>
        <w:rPr>
          <w:color w:val="000000" w:themeColor="text1"/>
          <w:sz w:val="20"/>
          <w:szCs w:val="20"/>
        </w:rPr>
      </w:pPr>
      <w:r>
        <w:rPr>
          <w:color w:val="000000" w:themeColor="text1"/>
          <w:sz w:val="20"/>
          <w:szCs w:val="20"/>
        </w:rPr>
        <w:t>Valt: getting curious huh?</w:t>
      </w:r>
      <w:r w:rsidR="005F27D3" w:rsidRPr="005F27D3">
        <w:rPr>
          <w:rFonts w:ascii="Arial" w:hAnsi="Arial" w:cs="Arial"/>
          <w:b/>
          <w:bCs/>
          <w:color w:val="202124"/>
        </w:rPr>
        <w:t xml:space="preserve"> </w:t>
      </w:r>
      <w:r w:rsidR="005F27D3" w:rsidRPr="005F27D3">
        <w:rPr>
          <w:rFonts w:ascii="Arial" w:hAnsi="Arial" w:cs="Arial"/>
          <w:bCs/>
          <w:color w:val="202124"/>
          <w:sz w:val="20"/>
          <w:szCs w:val="20"/>
        </w:rPr>
        <w:t>Prick up your ears</w:t>
      </w:r>
      <w:r>
        <w:rPr>
          <w:color w:val="000000" w:themeColor="text1"/>
          <w:sz w:val="20"/>
          <w:szCs w:val="20"/>
        </w:rPr>
        <w:t>.</w:t>
      </w:r>
    </w:p>
    <w:p w14:paraId="577D5BF8" w14:textId="15A0EB2B" w:rsidR="005F27D3" w:rsidRDefault="005F27D3" w:rsidP="0069331A">
      <w:pPr>
        <w:rPr>
          <w:color w:val="000000" w:themeColor="text1"/>
          <w:sz w:val="20"/>
          <w:szCs w:val="20"/>
        </w:rPr>
      </w:pPr>
      <w:r>
        <w:rPr>
          <w:color w:val="000000" w:themeColor="text1"/>
          <w:sz w:val="20"/>
          <w:szCs w:val="20"/>
        </w:rPr>
        <w:t>Alex: just do your storying!</w:t>
      </w:r>
    </w:p>
    <w:p w14:paraId="436DD859" w14:textId="22A41091" w:rsidR="005F27D3" w:rsidRDefault="005F27D3" w:rsidP="0069331A">
      <w:pPr>
        <w:rPr>
          <w:color w:val="000000" w:themeColor="text1"/>
          <w:sz w:val="20"/>
          <w:szCs w:val="20"/>
        </w:rPr>
      </w:pPr>
      <w:r>
        <w:rPr>
          <w:color w:val="000000" w:themeColor="text1"/>
          <w:sz w:val="20"/>
          <w:szCs w:val="20"/>
        </w:rPr>
        <w:t xml:space="preserve">Valt: ok, I nedded some more books so I went to the library, </w:t>
      </w:r>
      <w:r w:rsidR="00F4437A">
        <w:rPr>
          <w:color w:val="000000" w:themeColor="text1"/>
          <w:sz w:val="20"/>
          <w:szCs w:val="20"/>
        </w:rPr>
        <w:t>I finished reading the books</w:t>
      </w:r>
      <w:r w:rsidR="00540AFF">
        <w:rPr>
          <w:color w:val="000000" w:themeColor="text1"/>
          <w:sz w:val="20"/>
          <w:szCs w:val="20"/>
        </w:rPr>
        <w:t xml:space="preserve"> but then…</w:t>
      </w:r>
    </w:p>
    <w:p w14:paraId="0CF15DB1" w14:textId="62C35D40" w:rsidR="00540AFF" w:rsidRDefault="00540AFF" w:rsidP="0069331A">
      <w:pPr>
        <w:rPr>
          <w:color w:val="000000" w:themeColor="text1"/>
          <w:sz w:val="20"/>
          <w:szCs w:val="20"/>
        </w:rPr>
      </w:pPr>
      <w:r>
        <w:rPr>
          <w:color w:val="000000" w:themeColor="text1"/>
          <w:sz w:val="20"/>
          <w:szCs w:val="20"/>
        </w:rPr>
        <w:t>Alex: then?</w:t>
      </w:r>
    </w:p>
    <w:p w14:paraId="10A0ABD9" w14:textId="5E88AD2D" w:rsidR="00FD54AC" w:rsidRDefault="00540AFF" w:rsidP="0069331A">
      <w:pPr>
        <w:rPr>
          <w:color w:val="000000" w:themeColor="text1"/>
          <w:sz w:val="20"/>
          <w:szCs w:val="20"/>
        </w:rPr>
      </w:pPr>
      <w:r>
        <w:rPr>
          <w:color w:val="000000" w:themeColor="text1"/>
          <w:sz w:val="20"/>
          <w:szCs w:val="20"/>
        </w:rPr>
        <w:t xml:space="preserve">Valt: </w:t>
      </w:r>
      <w:r w:rsidR="00FD54AC">
        <w:rPr>
          <w:color w:val="000000" w:themeColor="text1"/>
          <w:sz w:val="20"/>
          <w:szCs w:val="20"/>
        </w:rPr>
        <w:t>I found a book, it was an encyclopedia, I took and read it, then the rest of the day I spent reading no matter what book was it, story, science, novels, history, or some thing else, I saved a 100 dollars and I was still collecting money for a video game but I spent all the 100 dollars there!</w:t>
      </w:r>
    </w:p>
    <w:p w14:paraId="13091574" w14:textId="6A75F619" w:rsidR="00FD54AC" w:rsidRDefault="00FD54AC" w:rsidP="0069331A">
      <w:pPr>
        <w:rPr>
          <w:color w:val="000000" w:themeColor="text1"/>
          <w:sz w:val="20"/>
          <w:szCs w:val="20"/>
        </w:rPr>
      </w:pPr>
      <w:r>
        <w:rPr>
          <w:color w:val="000000" w:themeColor="text1"/>
          <w:sz w:val="20"/>
          <w:szCs w:val="20"/>
        </w:rPr>
        <w:t>Alex: what!</w:t>
      </w:r>
    </w:p>
    <w:p w14:paraId="7C9B3CBC" w14:textId="35870CBC" w:rsidR="00FD54AC" w:rsidRDefault="00FD54AC" w:rsidP="0069331A">
      <w:pPr>
        <w:rPr>
          <w:color w:val="000000" w:themeColor="text1"/>
          <w:sz w:val="20"/>
          <w:szCs w:val="20"/>
        </w:rPr>
      </w:pPr>
      <w:r>
        <w:rPr>
          <w:color w:val="000000" w:themeColor="text1"/>
          <w:sz w:val="20"/>
          <w:szCs w:val="20"/>
        </w:rPr>
        <w:t>Valt: yeah</w:t>
      </w:r>
    </w:p>
    <w:p w14:paraId="78C21187" w14:textId="14741976" w:rsidR="0069331A" w:rsidRDefault="00FD54AC" w:rsidP="0069331A">
      <w:pPr>
        <w:rPr>
          <w:color w:val="000000" w:themeColor="text1"/>
          <w:sz w:val="20"/>
          <w:szCs w:val="20"/>
        </w:rPr>
      </w:pPr>
      <w:r>
        <w:rPr>
          <w:color w:val="000000" w:themeColor="text1"/>
          <w:sz w:val="20"/>
          <w:szCs w:val="20"/>
        </w:rPr>
        <w:t>Alex: what about the olampyad?</w:t>
      </w:r>
    </w:p>
    <w:p w14:paraId="0D742BCA" w14:textId="45AAF33A" w:rsidR="00B71F73" w:rsidRDefault="00FD54AC" w:rsidP="0069331A">
      <w:pPr>
        <w:rPr>
          <w:color w:val="000000" w:themeColor="text1"/>
          <w:sz w:val="20"/>
          <w:szCs w:val="20"/>
        </w:rPr>
      </w:pPr>
      <w:r>
        <w:rPr>
          <w:color w:val="000000" w:themeColor="text1"/>
          <w:sz w:val="20"/>
          <w:szCs w:val="20"/>
        </w:rPr>
        <w:t xml:space="preserve">Valt: I was about to tell that, a few days later I </w:t>
      </w:r>
      <w:r w:rsidR="00B71F73">
        <w:rPr>
          <w:color w:val="000000" w:themeColor="text1"/>
          <w:sz w:val="20"/>
          <w:szCs w:val="20"/>
        </w:rPr>
        <w:t>went to the exam hall, as I entered the exam hall, ever, everyone started teasing me that I would fail once again, I sat on the chair but somehow I was dreaming and I fell on the floor, everyone laughed at me, but a girl named Lucy helped me and cheered me up, the exam started, I was shaking in fear, but that girl cheered me up and I remembered my father, then I wrote the exam silently. I was waiting in fear for a month but when t</w:t>
      </w:r>
      <w:r w:rsidR="00B333E2">
        <w:rPr>
          <w:color w:val="000000" w:themeColor="text1"/>
          <w:sz w:val="20"/>
          <w:szCs w:val="20"/>
        </w:rPr>
        <w:t>he results came, I became the topper and the price was a gold medal, a gold cup, and most importantly I won 35 billion dollars! With that money my dad recovered, my dad started a research company called “SRO” meaning “science research organization”</w:t>
      </w:r>
    </w:p>
    <w:p w14:paraId="66A43C52" w14:textId="7ED78C35" w:rsidR="00B333E2" w:rsidRDefault="00B333E2" w:rsidP="0069331A">
      <w:pPr>
        <w:rPr>
          <w:color w:val="000000" w:themeColor="text1"/>
          <w:sz w:val="20"/>
          <w:szCs w:val="20"/>
        </w:rPr>
      </w:pPr>
      <w:r>
        <w:rPr>
          <w:color w:val="000000" w:themeColor="text1"/>
          <w:sz w:val="20"/>
          <w:szCs w:val="20"/>
        </w:rPr>
        <w:t xml:space="preserve">Alex: is that the company currently </w:t>
      </w:r>
      <w:r w:rsidR="00702DC1">
        <w:rPr>
          <w:color w:val="000000" w:themeColor="text1"/>
          <w:sz w:val="20"/>
          <w:szCs w:val="20"/>
        </w:rPr>
        <w:t>your father is running due to youre rich</w:t>
      </w:r>
    </w:p>
    <w:p w14:paraId="06C997F7" w14:textId="70DF34A3" w:rsidR="00702DC1" w:rsidRDefault="00702DC1" w:rsidP="0069331A">
      <w:pPr>
        <w:rPr>
          <w:color w:val="000000" w:themeColor="text1"/>
          <w:sz w:val="20"/>
          <w:szCs w:val="20"/>
        </w:rPr>
      </w:pPr>
      <w:r>
        <w:rPr>
          <w:color w:val="000000" w:themeColor="text1"/>
          <w:sz w:val="20"/>
          <w:szCs w:val="20"/>
        </w:rPr>
        <w:t>Valt: yeah, I got my video game, and most importantly, I got a billion books!</w:t>
      </w:r>
    </w:p>
    <w:p w14:paraId="0A0159D0" w14:textId="24987748" w:rsidR="00702DC1" w:rsidRDefault="00702DC1" w:rsidP="0069331A">
      <w:pPr>
        <w:rPr>
          <w:color w:val="000000" w:themeColor="text1"/>
          <w:sz w:val="20"/>
          <w:szCs w:val="20"/>
        </w:rPr>
      </w:pPr>
      <w:r>
        <w:rPr>
          <w:color w:val="000000" w:themeColor="text1"/>
          <w:sz w:val="20"/>
          <w:szCs w:val="20"/>
        </w:rPr>
        <w:t>Alex: what!</w:t>
      </w:r>
    </w:p>
    <w:p w14:paraId="0CC2B4A3" w14:textId="5F459553" w:rsidR="00702DC1" w:rsidRDefault="00702DC1" w:rsidP="0069331A">
      <w:pPr>
        <w:rPr>
          <w:color w:val="000000" w:themeColor="text1"/>
          <w:sz w:val="20"/>
          <w:szCs w:val="20"/>
        </w:rPr>
      </w:pPr>
      <w:r>
        <w:rPr>
          <w:color w:val="000000" w:themeColor="text1"/>
          <w:sz w:val="20"/>
          <w:szCs w:val="20"/>
        </w:rPr>
        <w:t>Valt: yeah, then my father gifted me something that I keep it in my treasure box.</w:t>
      </w:r>
    </w:p>
    <w:p w14:paraId="50C2E12E" w14:textId="382168C8" w:rsidR="00702DC1" w:rsidRDefault="00702DC1" w:rsidP="0069331A">
      <w:pPr>
        <w:rPr>
          <w:color w:val="000000" w:themeColor="text1"/>
          <w:sz w:val="20"/>
          <w:szCs w:val="20"/>
        </w:rPr>
      </w:pPr>
      <w:r>
        <w:rPr>
          <w:color w:val="000000" w:themeColor="text1"/>
          <w:sz w:val="20"/>
          <w:szCs w:val="20"/>
        </w:rPr>
        <w:t>Alex: what is it</w:t>
      </w:r>
    </w:p>
    <w:p w14:paraId="01912412" w14:textId="138FA4D8" w:rsidR="00702DC1" w:rsidRDefault="00702DC1" w:rsidP="0069331A">
      <w:pPr>
        <w:rPr>
          <w:color w:val="000000" w:themeColor="text1"/>
          <w:sz w:val="20"/>
          <w:szCs w:val="20"/>
        </w:rPr>
      </w:pPr>
      <w:r>
        <w:rPr>
          <w:color w:val="000000" w:themeColor="text1"/>
          <w:sz w:val="20"/>
          <w:szCs w:val="20"/>
        </w:rPr>
        <w:t>Valt: I am only gonna show you, don’t tell it to anyone!</w:t>
      </w:r>
    </w:p>
    <w:p w14:paraId="604A0ADD" w14:textId="5F6B2861" w:rsidR="00702DC1" w:rsidRDefault="00702DC1" w:rsidP="0069331A">
      <w:pPr>
        <w:rPr>
          <w:color w:val="000000" w:themeColor="text1"/>
          <w:sz w:val="20"/>
          <w:szCs w:val="20"/>
        </w:rPr>
      </w:pPr>
      <w:r>
        <w:rPr>
          <w:color w:val="000000" w:themeColor="text1"/>
          <w:sz w:val="20"/>
          <w:szCs w:val="20"/>
        </w:rPr>
        <w:t>Alex: ok!</w:t>
      </w:r>
    </w:p>
    <w:p w14:paraId="7A55012C" w14:textId="0829D849" w:rsidR="00981723" w:rsidRDefault="00981723" w:rsidP="0069331A">
      <w:pPr>
        <w:rPr>
          <w:color w:val="000000" w:themeColor="text1"/>
          <w:sz w:val="20"/>
          <w:szCs w:val="20"/>
        </w:rPr>
      </w:pPr>
      <w:r>
        <w:rPr>
          <w:color w:val="000000" w:themeColor="text1"/>
          <w:sz w:val="20"/>
          <w:szCs w:val="20"/>
        </w:rPr>
        <w:t>(they go to valts home to see the treasure box, but in the middle they meet a girl, alex becomes shy and wants to be her</w:t>
      </w:r>
      <w:r w:rsidR="00AA664F">
        <w:rPr>
          <w:color w:val="000000" w:themeColor="text1"/>
          <w:sz w:val="20"/>
          <w:szCs w:val="20"/>
        </w:rPr>
        <w:t xml:space="preserve"> bestfriend</w:t>
      </w:r>
      <w:r>
        <w:rPr>
          <w:color w:val="000000" w:themeColor="text1"/>
          <w:sz w:val="20"/>
          <w:szCs w:val="20"/>
        </w:rPr>
        <w:t>!)</w:t>
      </w:r>
    </w:p>
    <w:p w14:paraId="1AE1C990" w14:textId="3EFF993D" w:rsidR="00981723" w:rsidRDefault="00981723" w:rsidP="0069331A">
      <w:pPr>
        <w:rPr>
          <w:color w:val="000000" w:themeColor="text1"/>
          <w:sz w:val="20"/>
          <w:szCs w:val="20"/>
        </w:rPr>
      </w:pPr>
      <w:r>
        <w:rPr>
          <w:color w:val="000000" w:themeColor="text1"/>
          <w:sz w:val="20"/>
          <w:szCs w:val="20"/>
        </w:rPr>
        <w:t>Valt: hey there Lucy! When and how did you come here?</w:t>
      </w:r>
    </w:p>
    <w:p w14:paraId="567E7774" w14:textId="2D253FAA" w:rsidR="00981723" w:rsidRDefault="00981723" w:rsidP="0069331A">
      <w:pPr>
        <w:rPr>
          <w:color w:val="000000" w:themeColor="text1"/>
          <w:sz w:val="20"/>
          <w:szCs w:val="20"/>
        </w:rPr>
      </w:pPr>
      <w:r>
        <w:rPr>
          <w:color w:val="000000" w:themeColor="text1"/>
          <w:sz w:val="20"/>
          <w:szCs w:val="20"/>
        </w:rPr>
        <w:t>Alex: she is Lucy??!?!?!?!?!?</w:t>
      </w:r>
    </w:p>
    <w:p w14:paraId="4D018420" w14:textId="5DF31DC9" w:rsidR="00AA664F" w:rsidRDefault="00981723" w:rsidP="00981723">
      <w:pPr>
        <w:rPr>
          <w:color w:val="000000" w:themeColor="text1"/>
          <w:sz w:val="20"/>
          <w:szCs w:val="20"/>
        </w:rPr>
      </w:pPr>
      <w:r>
        <w:rPr>
          <w:color w:val="000000" w:themeColor="text1"/>
          <w:sz w:val="20"/>
          <w:szCs w:val="20"/>
        </w:rPr>
        <w:t>L</w:t>
      </w:r>
      <w:r w:rsidR="00AA664F">
        <w:rPr>
          <w:color w:val="000000" w:themeColor="text1"/>
          <w:sz w:val="20"/>
          <w:szCs w:val="20"/>
        </w:rPr>
        <w:t>ucy: hey Valt</w:t>
      </w:r>
    </w:p>
    <w:p w14:paraId="2B25F27F" w14:textId="38D422EB" w:rsidR="00981723" w:rsidRDefault="00AA664F" w:rsidP="00981723">
      <w:pPr>
        <w:rPr>
          <w:color w:val="000000" w:themeColor="text1"/>
          <w:sz w:val="20"/>
          <w:szCs w:val="20"/>
        </w:rPr>
      </w:pPr>
      <w:r>
        <w:rPr>
          <w:color w:val="000000" w:themeColor="text1"/>
          <w:sz w:val="20"/>
          <w:szCs w:val="20"/>
        </w:rPr>
        <w:t>Valt: hey there lucy!</w:t>
      </w:r>
    </w:p>
    <w:p w14:paraId="221ABC52" w14:textId="3C2E5968" w:rsidR="00AA664F" w:rsidRDefault="00AA664F" w:rsidP="00981723">
      <w:pPr>
        <w:rPr>
          <w:color w:val="000000" w:themeColor="text1"/>
          <w:sz w:val="20"/>
          <w:szCs w:val="20"/>
        </w:rPr>
      </w:pPr>
      <w:r>
        <w:rPr>
          <w:color w:val="000000" w:themeColor="text1"/>
          <w:sz w:val="20"/>
          <w:szCs w:val="20"/>
        </w:rPr>
        <w:t>Lucy: who is he behind you?</w:t>
      </w:r>
    </w:p>
    <w:p w14:paraId="770CABF9" w14:textId="56F0042A" w:rsidR="00AA664F" w:rsidRDefault="00AA664F" w:rsidP="00981723">
      <w:pPr>
        <w:rPr>
          <w:color w:val="000000" w:themeColor="text1"/>
          <w:sz w:val="20"/>
          <w:szCs w:val="20"/>
        </w:rPr>
      </w:pPr>
      <w:r>
        <w:rPr>
          <w:color w:val="000000" w:themeColor="text1"/>
          <w:sz w:val="20"/>
          <w:szCs w:val="20"/>
        </w:rPr>
        <w:t>Valt: well he is…</w:t>
      </w:r>
    </w:p>
    <w:p w14:paraId="78405454" w14:textId="0AAB7AD1" w:rsidR="00AA664F" w:rsidRDefault="00AA664F" w:rsidP="00981723">
      <w:pPr>
        <w:rPr>
          <w:color w:val="000000" w:themeColor="text1"/>
          <w:sz w:val="20"/>
          <w:szCs w:val="20"/>
        </w:rPr>
      </w:pPr>
      <w:r>
        <w:rPr>
          <w:color w:val="000000" w:themeColor="text1"/>
          <w:sz w:val="20"/>
          <w:szCs w:val="20"/>
        </w:rPr>
        <w:t>Alex: alex!</w:t>
      </w:r>
    </w:p>
    <w:p w14:paraId="3CF7D4CC" w14:textId="7464ABAC" w:rsidR="00AA664F" w:rsidRDefault="00AA664F" w:rsidP="00981723">
      <w:pPr>
        <w:rPr>
          <w:color w:val="000000" w:themeColor="text1"/>
          <w:sz w:val="20"/>
          <w:szCs w:val="20"/>
        </w:rPr>
      </w:pPr>
      <w:r>
        <w:rPr>
          <w:color w:val="000000" w:themeColor="text1"/>
          <w:sz w:val="20"/>
          <w:szCs w:val="20"/>
        </w:rPr>
        <w:t>Lucy: oh hi alex</w:t>
      </w:r>
    </w:p>
    <w:p w14:paraId="5C92521B" w14:textId="1F8E4602" w:rsidR="00AA664F" w:rsidRDefault="00AA664F" w:rsidP="00981723">
      <w:pPr>
        <w:rPr>
          <w:color w:val="000000" w:themeColor="text1"/>
          <w:sz w:val="20"/>
          <w:szCs w:val="20"/>
        </w:rPr>
      </w:pPr>
      <w:r>
        <w:rPr>
          <w:color w:val="000000" w:themeColor="text1"/>
          <w:sz w:val="20"/>
          <w:szCs w:val="20"/>
        </w:rPr>
        <w:t>(suddenly alex gets shocked on seeing lucy he fainted, nobody knows why he fainted but it is huh you know!)</w:t>
      </w:r>
    </w:p>
    <w:p w14:paraId="6CF21EA3" w14:textId="45152957" w:rsidR="00AA664F" w:rsidRDefault="00AA664F" w:rsidP="00981723">
      <w:pPr>
        <w:rPr>
          <w:color w:val="000000" w:themeColor="text1"/>
          <w:sz w:val="20"/>
          <w:szCs w:val="20"/>
        </w:rPr>
      </w:pPr>
      <w:r>
        <w:rPr>
          <w:color w:val="000000" w:themeColor="text1"/>
          <w:sz w:val="20"/>
          <w:szCs w:val="20"/>
        </w:rPr>
        <w:t>Valt: alex what happened/</w:t>
      </w:r>
    </w:p>
    <w:p w14:paraId="492DD4FB" w14:textId="0E79065C" w:rsidR="00AA664F" w:rsidRDefault="00AA664F" w:rsidP="00981723">
      <w:pPr>
        <w:rPr>
          <w:color w:val="000000" w:themeColor="text1"/>
          <w:sz w:val="20"/>
          <w:szCs w:val="20"/>
        </w:rPr>
      </w:pPr>
      <w:r>
        <w:rPr>
          <w:color w:val="000000" w:themeColor="text1"/>
          <w:sz w:val="20"/>
          <w:szCs w:val="20"/>
        </w:rPr>
        <w:t>(alex was dreaming love and suddenly in his dreams it rained and he woke up, it was Valt sprinkling water on him)</w:t>
      </w:r>
    </w:p>
    <w:p w14:paraId="75C7D666" w14:textId="7998349D" w:rsidR="00AA664F" w:rsidRDefault="00AA664F" w:rsidP="00981723">
      <w:pPr>
        <w:rPr>
          <w:color w:val="000000" w:themeColor="text1"/>
          <w:sz w:val="20"/>
          <w:szCs w:val="20"/>
        </w:rPr>
      </w:pPr>
      <w:r>
        <w:rPr>
          <w:color w:val="000000" w:themeColor="text1"/>
          <w:sz w:val="20"/>
          <w:szCs w:val="20"/>
        </w:rPr>
        <w:t>Valt: alex what haapened?</w:t>
      </w:r>
    </w:p>
    <w:p w14:paraId="557833C7" w14:textId="2F454389" w:rsidR="00AA664F" w:rsidRDefault="00AA664F" w:rsidP="00981723">
      <w:pPr>
        <w:rPr>
          <w:color w:val="000000" w:themeColor="text1"/>
          <w:sz w:val="20"/>
          <w:szCs w:val="20"/>
        </w:rPr>
      </w:pPr>
      <w:r>
        <w:rPr>
          <w:color w:val="000000" w:themeColor="text1"/>
          <w:sz w:val="20"/>
          <w:szCs w:val="20"/>
        </w:rPr>
        <w:t>Alex(shy): I don’t know</w:t>
      </w:r>
    </w:p>
    <w:p w14:paraId="680BFF12" w14:textId="6EB9545C" w:rsidR="00AA664F" w:rsidRDefault="00AA664F" w:rsidP="00981723">
      <w:pPr>
        <w:rPr>
          <w:color w:val="000000" w:themeColor="text1"/>
          <w:sz w:val="20"/>
          <w:szCs w:val="20"/>
        </w:rPr>
      </w:pPr>
      <w:r>
        <w:rPr>
          <w:color w:val="000000" w:themeColor="text1"/>
          <w:sz w:val="20"/>
          <w:szCs w:val="20"/>
        </w:rPr>
        <w:t>Lucy: I think I know what happened</w:t>
      </w:r>
    </w:p>
    <w:p w14:paraId="099BDB02" w14:textId="5B960C5F" w:rsidR="00AA664F" w:rsidRDefault="00AA664F" w:rsidP="00981723">
      <w:pPr>
        <w:rPr>
          <w:color w:val="000000" w:themeColor="text1"/>
          <w:sz w:val="20"/>
          <w:szCs w:val="20"/>
        </w:rPr>
      </w:pPr>
      <w:r>
        <w:rPr>
          <w:color w:val="000000" w:themeColor="text1"/>
          <w:sz w:val="20"/>
          <w:szCs w:val="20"/>
        </w:rPr>
        <w:t>(she knew what happened)</w:t>
      </w:r>
    </w:p>
    <w:p w14:paraId="56E64947" w14:textId="57BC4FAA" w:rsidR="00AA664F" w:rsidRDefault="00AA664F" w:rsidP="00981723">
      <w:pPr>
        <w:rPr>
          <w:color w:val="000000" w:themeColor="text1"/>
          <w:sz w:val="20"/>
          <w:szCs w:val="20"/>
        </w:rPr>
      </w:pPr>
      <w:r>
        <w:rPr>
          <w:color w:val="000000" w:themeColor="text1"/>
          <w:sz w:val="20"/>
          <w:szCs w:val="20"/>
        </w:rPr>
        <w:t>Alex: what!</w:t>
      </w:r>
    </w:p>
    <w:p w14:paraId="0119D991" w14:textId="1FAC90CD" w:rsidR="00AA664F" w:rsidRDefault="00AA664F" w:rsidP="00981723">
      <w:pPr>
        <w:rPr>
          <w:color w:val="000000" w:themeColor="text1"/>
          <w:sz w:val="20"/>
          <w:szCs w:val="20"/>
        </w:rPr>
      </w:pPr>
      <w:r>
        <w:rPr>
          <w:color w:val="000000" w:themeColor="text1"/>
          <w:sz w:val="20"/>
          <w:szCs w:val="20"/>
        </w:rPr>
        <w:t>Lucy: I wont tell anyone</w:t>
      </w:r>
    </w:p>
    <w:p w14:paraId="3C33861B" w14:textId="2D861590" w:rsidR="00AA664F" w:rsidRDefault="00AA664F" w:rsidP="00981723">
      <w:pPr>
        <w:rPr>
          <w:color w:val="000000" w:themeColor="text1"/>
          <w:sz w:val="20"/>
          <w:szCs w:val="20"/>
        </w:rPr>
      </w:pPr>
      <w:r>
        <w:rPr>
          <w:color w:val="000000" w:themeColor="text1"/>
          <w:sz w:val="20"/>
          <w:szCs w:val="20"/>
        </w:rPr>
        <w:t>Valt: whats happening?</w:t>
      </w:r>
    </w:p>
    <w:p w14:paraId="550EA2BD" w14:textId="3BB9EB82" w:rsidR="00AA664F" w:rsidRDefault="00AA664F" w:rsidP="00981723">
      <w:pPr>
        <w:rPr>
          <w:color w:val="000000" w:themeColor="text1"/>
          <w:sz w:val="20"/>
          <w:szCs w:val="20"/>
        </w:rPr>
      </w:pPr>
      <w:r>
        <w:rPr>
          <w:color w:val="000000" w:themeColor="text1"/>
          <w:sz w:val="20"/>
          <w:szCs w:val="20"/>
        </w:rPr>
        <w:t>Lucy: just forget it valt</w:t>
      </w:r>
    </w:p>
    <w:p w14:paraId="13EB0F62" w14:textId="6049590E" w:rsidR="00AA664F" w:rsidRDefault="00AA664F" w:rsidP="00981723">
      <w:pPr>
        <w:rPr>
          <w:color w:val="000000" w:themeColor="text1"/>
          <w:sz w:val="20"/>
          <w:szCs w:val="20"/>
        </w:rPr>
      </w:pPr>
      <w:r>
        <w:rPr>
          <w:color w:val="000000" w:themeColor="text1"/>
          <w:sz w:val="20"/>
          <w:szCs w:val="20"/>
        </w:rPr>
        <w:t>Valt: ok</w:t>
      </w:r>
    </w:p>
    <w:p w14:paraId="754E84CB" w14:textId="5111E58B" w:rsidR="00AA664F" w:rsidRDefault="00AA664F" w:rsidP="00981723">
      <w:pPr>
        <w:rPr>
          <w:color w:val="000000" w:themeColor="text1"/>
          <w:sz w:val="20"/>
          <w:szCs w:val="20"/>
        </w:rPr>
      </w:pPr>
      <w:r>
        <w:rPr>
          <w:color w:val="000000" w:themeColor="text1"/>
          <w:sz w:val="20"/>
          <w:szCs w:val="20"/>
        </w:rPr>
        <w:t>Alex: valt you wanted to show something in the box you created that only you can open</w:t>
      </w:r>
    </w:p>
    <w:p w14:paraId="1DFB69AD" w14:textId="2E4F5774" w:rsidR="00AA664F" w:rsidRDefault="00AA664F" w:rsidP="00981723">
      <w:pPr>
        <w:rPr>
          <w:color w:val="000000" w:themeColor="text1"/>
          <w:sz w:val="20"/>
          <w:szCs w:val="20"/>
        </w:rPr>
      </w:pPr>
      <w:r>
        <w:rPr>
          <w:color w:val="000000" w:themeColor="text1"/>
          <w:sz w:val="20"/>
          <w:szCs w:val="20"/>
        </w:rPr>
        <w:t>Valt: ok, let me take out the anywhere door from my 4 dimensional pocket as it is getting late now</w:t>
      </w:r>
    </w:p>
    <w:p w14:paraId="7FFD2A5E" w14:textId="44EF9627" w:rsidR="00AA664F" w:rsidRDefault="00AA664F" w:rsidP="00981723">
      <w:pPr>
        <w:rPr>
          <w:color w:val="000000" w:themeColor="text1"/>
          <w:sz w:val="20"/>
          <w:szCs w:val="20"/>
        </w:rPr>
      </w:pPr>
      <w:r>
        <w:rPr>
          <w:color w:val="000000" w:themeColor="text1"/>
          <w:sz w:val="20"/>
          <w:szCs w:val="20"/>
        </w:rPr>
        <w:t>Lucy: what are you both doing?</w:t>
      </w:r>
    </w:p>
    <w:p w14:paraId="6ABF38B6" w14:textId="48C6D784" w:rsidR="00AA664F" w:rsidRDefault="00AA664F" w:rsidP="00981723">
      <w:pPr>
        <w:rPr>
          <w:color w:val="000000" w:themeColor="text1"/>
          <w:sz w:val="20"/>
          <w:szCs w:val="20"/>
        </w:rPr>
      </w:pPr>
      <w:r>
        <w:rPr>
          <w:color w:val="000000" w:themeColor="text1"/>
          <w:sz w:val="20"/>
          <w:szCs w:val="20"/>
        </w:rPr>
        <w:t>(they explain)</w:t>
      </w:r>
    </w:p>
    <w:p w14:paraId="48A04D6B" w14:textId="1A2BF5C8" w:rsidR="00AA664F" w:rsidRDefault="00AA664F" w:rsidP="00981723">
      <w:pPr>
        <w:rPr>
          <w:color w:val="000000" w:themeColor="text1"/>
          <w:sz w:val="20"/>
          <w:szCs w:val="20"/>
        </w:rPr>
      </w:pPr>
      <w:r>
        <w:rPr>
          <w:color w:val="000000" w:themeColor="text1"/>
          <w:sz w:val="20"/>
          <w:szCs w:val="20"/>
        </w:rPr>
        <w:t>Lucy: hmm… ok but how can you take some door from this pocket which will take us anywhere till 100 light years? Is that kind of door even possible?</w:t>
      </w:r>
    </w:p>
    <w:p w14:paraId="076C4AD4" w14:textId="31385F0E" w:rsidR="00AA664F" w:rsidRDefault="00AA664F" w:rsidP="00981723">
      <w:pPr>
        <w:rPr>
          <w:color w:val="000000" w:themeColor="text1"/>
          <w:sz w:val="20"/>
          <w:szCs w:val="20"/>
        </w:rPr>
      </w:pPr>
      <w:r>
        <w:rPr>
          <w:color w:val="000000" w:themeColor="text1"/>
          <w:sz w:val="20"/>
          <w:szCs w:val="20"/>
        </w:rPr>
        <w:t>Valt: let me show you</w:t>
      </w:r>
    </w:p>
    <w:p w14:paraId="3DE13553" w14:textId="1DE63477" w:rsidR="00AA664F" w:rsidRDefault="00AA664F" w:rsidP="00981723">
      <w:pPr>
        <w:rPr>
          <w:color w:val="000000" w:themeColor="text1"/>
          <w:sz w:val="20"/>
          <w:szCs w:val="20"/>
        </w:rPr>
      </w:pPr>
      <w:r>
        <w:rPr>
          <w:color w:val="000000" w:themeColor="text1"/>
          <w:sz w:val="20"/>
          <w:szCs w:val="20"/>
        </w:rPr>
        <w:t>( he takes the pocket and removes the anywhere door, lucy gets surprised), valt tells what happens in the future)</w:t>
      </w:r>
    </w:p>
    <w:p w14:paraId="5CEA26FA" w14:textId="5C041152" w:rsidR="00AA664F" w:rsidRDefault="00AA664F" w:rsidP="00981723">
      <w:pPr>
        <w:rPr>
          <w:color w:val="000000" w:themeColor="text1"/>
          <w:sz w:val="20"/>
          <w:szCs w:val="20"/>
        </w:rPr>
      </w:pPr>
      <w:r>
        <w:rPr>
          <w:color w:val="000000" w:themeColor="text1"/>
          <w:sz w:val="20"/>
          <w:szCs w:val="20"/>
        </w:rPr>
        <w:t>Lucy: wow! You became the greatest minds and also created the time machine!</w:t>
      </w:r>
    </w:p>
    <w:p w14:paraId="6F7AFB35" w14:textId="51F68E8F" w:rsidR="00AA664F" w:rsidRDefault="00AA664F" w:rsidP="00981723">
      <w:pPr>
        <w:rPr>
          <w:color w:val="000000" w:themeColor="text1"/>
          <w:sz w:val="20"/>
          <w:szCs w:val="20"/>
        </w:rPr>
      </w:pPr>
      <w:r>
        <w:rPr>
          <w:color w:val="000000" w:themeColor="text1"/>
          <w:sz w:val="20"/>
          <w:szCs w:val="20"/>
        </w:rPr>
        <w:t>Valt: yeah, now let’s go and get my treasure box</w:t>
      </w:r>
    </w:p>
    <w:p w14:paraId="38814310" w14:textId="1CC368E7" w:rsidR="00AA664F" w:rsidRDefault="00AA664F" w:rsidP="00981723">
      <w:pPr>
        <w:rPr>
          <w:color w:val="000000" w:themeColor="text1"/>
          <w:sz w:val="20"/>
          <w:szCs w:val="20"/>
        </w:rPr>
      </w:pPr>
      <w:r>
        <w:rPr>
          <w:color w:val="000000" w:themeColor="text1"/>
          <w:sz w:val="20"/>
          <w:szCs w:val="20"/>
        </w:rPr>
        <w:t>( they go there, surprisingly, the treasure box was missing!)</w:t>
      </w:r>
    </w:p>
    <w:p w14:paraId="2380BC45" w14:textId="458AEFCA" w:rsidR="00AA664F" w:rsidRDefault="00AA664F" w:rsidP="00981723">
      <w:pPr>
        <w:rPr>
          <w:color w:val="000000" w:themeColor="text1"/>
          <w:sz w:val="20"/>
          <w:szCs w:val="20"/>
        </w:rPr>
      </w:pPr>
      <w:r>
        <w:rPr>
          <w:color w:val="000000" w:themeColor="text1"/>
          <w:sz w:val="20"/>
          <w:szCs w:val="20"/>
        </w:rPr>
        <w:t>Valt: no!</w:t>
      </w:r>
    </w:p>
    <w:p w14:paraId="6316713A" w14:textId="77777777" w:rsidR="00AA664F" w:rsidRDefault="00AA664F" w:rsidP="00981723">
      <w:pPr>
        <w:rPr>
          <w:color w:val="FF0000"/>
          <w:sz w:val="44"/>
          <w:szCs w:val="44"/>
        </w:rPr>
      </w:pPr>
    </w:p>
    <w:p w14:paraId="6125D8DD" w14:textId="10951009" w:rsidR="00AA664F" w:rsidRDefault="00AA664F" w:rsidP="00981723">
      <w:pPr>
        <w:rPr>
          <w:color w:val="FF0000"/>
          <w:sz w:val="44"/>
          <w:szCs w:val="44"/>
        </w:rPr>
      </w:pPr>
      <w:r>
        <w:rPr>
          <w:color w:val="FF0000"/>
          <w:sz w:val="44"/>
          <w:szCs w:val="44"/>
        </w:rPr>
        <w:t>Valt’s treasure box is missing!</w:t>
      </w:r>
    </w:p>
    <w:p w14:paraId="5BE08612" w14:textId="70AC3D28" w:rsidR="00AA664F" w:rsidRDefault="00AA664F" w:rsidP="00981723">
      <w:pPr>
        <w:rPr>
          <w:color w:val="000000" w:themeColor="text1"/>
          <w:sz w:val="20"/>
          <w:szCs w:val="20"/>
        </w:rPr>
      </w:pPr>
      <w:r>
        <w:rPr>
          <w:color w:val="000000" w:themeColor="text1"/>
          <w:sz w:val="20"/>
          <w:szCs w:val="20"/>
        </w:rPr>
        <w:t>Alex: where is the treasure box! Valt is now gotta be mad!</w:t>
      </w:r>
    </w:p>
    <w:p w14:paraId="55066061" w14:textId="0FA7D780" w:rsidR="00AA664F" w:rsidRDefault="00AA664F" w:rsidP="00981723">
      <w:pPr>
        <w:rPr>
          <w:color w:val="000000" w:themeColor="text1"/>
          <w:sz w:val="20"/>
          <w:szCs w:val="20"/>
        </w:rPr>
      </w:pPr>
      <w:r>
        <w:rPr>
          <w:color w:val="000000" w:themeColor="text1"/>
          <w:sz w:val="20"/>
          <w:szCs w:val="20"/>
        </w:rPr>
        <w:t>Lucy: oh no</w:t>
      </w:r>
    </w:p>
    <w:p w14:paraId="4AD84B27" w14:textId="1E61FBD3" w:rsidR="00AA664F" w:rsidRDefault="00AA664F" w:rsidP="00981723">
      <w:pPr>
        <w:rPr>
          <w:color w:val="000000" w:themeColor="text1"/>
          <w:sz w:val="20"/>
          <w:szCs w:val="20"/>
        </w:rPr>
      </w:pPr>
      <w:r>
        <w:rPr>
          <w:color w:val="000000" w:themeColor="text1"/>
          <w:sz w:val="20"/>
          <w:szCs w:val="20"/>
        </w:rPr>
        <w:t>(valt fainted! After sometime he woke up)</w:t>
      </w:r>
    </w:p>
    <w:p w14:paraId="31EE4F39" w14:textId="70D1DE3A" w:rsidR="00AA664F" w:rsidRDefault="00AA664F" w:rsidP="00981723">
      <w:pPr>
        <w:rPr>
          <w:color w:val="000000" w:themeColor="text1"/>
          <w:sz w:val="20"/>
          <w:szCs w:val="20"/>
        </w:rPr>
      </w:pPr>
      <w:r>
        <w:rPr>
          <w:color w:val="000000" w:themeColor="text1"/>
          <w:sz w:val="20"/>
          <w:szCs w:val="20"/>
        </w:rPr>
        <w:t>Valt: wheres the box!</w:t>
      </w:r>
    </w:p>
    <w:p w14:paraId="28EB9578" w14:textId="596E8330" w:rsidR="00AA664F" w:rsidRDefault="00AA664F" w:rsidP="00981723">
      <w:pPr>
        <w:rPr>
          <w:color w:val="000000" w:themeColor="text1"/>
          <w:sz w:val="20"/>
          <w:szCs w:val="20"/>
        </w:rPr>
      </w:pPr>
      <w:r>
        <w:rPr>
          <w:color w:val="000000" w:themeColor="text1"/>
          <w:sz w:val="20"/>
          <w:szCs w:val="20"/>
        </w:rPr>
        <w:t>Alex: cool down bro you will use your invention kit made by you in the future that can make anything!</w:t>
      </w:r>
    </w:p>
    <w:p w14:paraId="349BD606" w14:textId="44113BB0" w:rsidR="00AA664F" w:rsidRDefault="00AA664F" w:rsidP="00981723">
      <w:pPr>
        <w:rPr>
          <w:color w:val="000000" w:themeColor="text1"/>
          <w:sz w:val="20"/>
          <w:szCs w:val="20"/>
        </w:rPr>
      </w:pPr>
      <w:r>
        <w:rPr>
          <w:color w:val="000000" w:themeColor="text1"/>
          <w:sz w:val="20"/>
          <w:szCs w:val="20"/>
        </w:rPr>
        <w:t>Valt: yeah</w:t>
      </w:r>
    </w:p>
    <w:p w14:paraId="19B807D5" w14:textId="7496D175" w:rsidR="00AA664F" w:rsidRDefault="00AA664F" w:rsidP="00981723">
      <w:pPr>
        <w:rPr>
          <w:color w:val="000000" w:themeColor="text1"/>
          <w:sz w:val="20"/>
          <w:szCs w:val="20"/>
        </w:rPr>
      </w:pPr>
      <w:r>
        <w:rPr>
          <w:color w:val="000000" w:themeColor="text1"/>
          <w:sz w:val="20"/>
          <w:szCs w:val="20"/>
        </w:rPr>
        <w:t>Lucy: any idea?</w:t>
      </w:r>
    </w:p>
    <w:p w14:paraId="0BE29CD9" w14:textId="179EC455" w:rsidR="00AA664F" w:rsidRDefault="00AA664F" w:rsidP="00981723">
      <w:pPr>
        <w:rPr>
          <w:color w:val="000000" w:themeColor="text1"/>
          <w:sz w:val="20"/>
          <w:szCs w:val="20"/>
        </w:rPr>
      </w:pPr>
      <w:r>
        <w:rPr>
          <w:color w:val="000000" w:themeColor="text1"/>
          <w:sz w:val="20"/>
          <w:szCs w:val="20"/>
        </w:rPr>
        <w:t>Valt: I have an idea!</w:t>
      </w:r>
    </w:p>
    <w:p w14:paraId="58EE7C39" w14:textId="6E98452B" w:rsidR="00AA664F" w:rsidRDefault="00AA664F" w:rsidP="00981723">
      <w:pPr>
        <w:rPr>
          <w:color w:val="000000" w:themeColor="text1"/>
          <w:sz w:val="20"/>
          <w:szCs w:val="20"/>
        </w:rPr>
      </w:pPr>
      <w:r>
        <w:rPr>
          <w:color w:val="000000" w:themeColor="text1"/>
          <w:sz w:val="20"/>
          <w:szCs w:val="20"/>
        </w:rPr>
        <w:t>Alex and lucy: what idea?</w:t>
      </w:r>
      <w:bookmarkStart w:id="107" w:name="_GoBack"/>
      <w:bookmarkEnd w:id="107"/>
    </w:p>
    <w:p w14:paraId="7CC00BF9" w14:textId="1B233718" w:rsidR="00AA664F" w:rsidRDefault="00AA664F" w:rsidP="00981723">
      <w:pPr>
        <w:rPr>
          <w:color w:val="000000" w:themeColor="text1"/>
          <w:sz w:val="20"/>
          <w:szCs w:val="20"/>
        </w:rPr>
      </w:pPr>
      <w:r>
        <w:rPr>
          <w:color w:val="000000" w:themeColor="text1"/>
          <w:sz w:val="20"/>
          <w:szCs w:val="20"/>
        </w:rPr>
        <w:t>Valt: I need your help</w:t>
      </w:r>
    </w:p>
    <w:p w14:paraId="096C4F19" w14:textId="5025E693" w:rsidR="00AA664F" w:rsidRDefault="00AA664F" w:rsidP="00981723">
      <w:pPr>
        <w:rPr>
          <w:color w:val="000000" w:themeColor="text1"/>
          <w:sz w:val="20"/>
          <w:szCs w:val="20"/>
        </w:rPr>
      </w:pPr>
      <w:r>
        <w:rPr>
          <w:color w:val="000000" w:themeColor="text1"/>
          <w:sz w:val="20"/>
          <w:szCs w:val="20"/>
        </w:rPr>
        <w:t>Alex: ok but tell me</w:t>
      </w:r>
    </w:p>
    <w:p w14:paraId="590B6739" w14:textId="021867F2" w:rsidR="00AA664F" w:rsidRDefault="00AA664F" w:rsidP="00981723">
      <w:pPr>
        <w:rPr>
          <w:color w:val="000000" w:themeColor="text1"/>
          <w:sz w:val="20"/>
          <w:szCs w:val="20"/>
        </w:rPr>
      </w:pPr>
      <w:r>
        <w:rPr>
          <w:color w:val="000000" w:themeColor="text1"/>
          <w:sz w:val="20"/>
          <w:szCs w:val="20"/>
        </w:rPr>
        <w:t>Valt: I got an idea with my invention kit!</w:t>
      </w:r>
    </w:p>
    <w:p w14:paraId="5CAA0897" w14:textId="07CD53AF" w:rsidR="00AA664F" w:rsidRDefault="00AA664F" w:rsidP="00981723">
      <w:pPr>
        <w:rPr>
          <w:color w:val="000000" w:themeColor="text1"/>
          <w:sz w:val="20"/>
          <w:szCs w:val="20"/>
        </w:rPr>
      </w:pPr>
      <w:r>
        <w:rPr>
          <w:color w:val="000000" w:themeColor="text1"/>
          <w:sz w:val="20"/>
          <w:szCs w:val="20"/>
        </w:rPr>
        <w:t>Alex: ok</w:t>
      </w:r>
    </w:p>
    <w:p w14:paraId="589FDC25" w14:textId="2C921892" w:rsidR="00AA664F" w:rsidRDefault="00AA664F" w:rsidP="00981723">
      <w:pPr>
        <w:rPr>
          <w:color w:val="000000" w:themeColor="text1"/>
          <w:sz w:val="20"/>
          <w:szCs w:val="20"/>
        </w:rPr>
      </w:pPr>
      <w:r>
        <w:rPr>
          <w:color w:val="000000" w:themeColor="text1"/>
          <w:sz w:val="20"/>
          <w:szCs w:val="20"/>
        </w:rPr>
        <w:t>(they spent hours midnight, finally they made it)</w:t>
      </w:r>
    </w:p>
    <w:p w14:paraId="51A9D77B" w14:textId="1709DC65" w:rsidR="00AA664F" w:rsidRDefault="00AA664F" w:rsidP="00981723">
      <w:pPr>
        <w:rPr>
          <w:color w:val="000000" w:themeColor="text1"/>
          <w:sz w:val="20"/>
          <w:szCs w:val="20"/>
        </w:rPr>
      </w:pPr>
      <w:r>
        <w:rPr>
          <w:color w:val="000000" w:themeColor="text1"/>
          <w:sz w:val="20"/>
          <w:szCs w:val="20"/>
        </w:rPr>
        <w:t>Valt: the find anything pocket! First we describe the thing and then open the zip then put your hand, and then grab the thing you wanted!</w:t>
      </w:r>
    </w:p>
    <w:p w14:paraId="4F6955B5" w14:textId="7C4D1165" w:rsidR="00AA664F" w:rsidRDefault="00AA664F" w:rsidP="00981723">
      <w:pPr>
        <w:rPr>
          <w:color w:val="000000" w:themeColor="text1"/>
          <w:sz w:val="20"/>
          <w:szCs w:val="20"/>
        </w:rPr>
      </w:pPr>
      <w:r>
        <w:rPr>
          <w:color w:val="000000" w:themeColor="text1"/>
          <w:sz w:val="20"/>
          <w:szCs w:val="20"/>
        </w:rPr>
        <w:t>Alex and lucy: now just do it!</w:t>
      </w:r>
    </w:p>
    <w:p w14:paraId="6469FD84" w14:textId="0933F31E" w:rsidR="00AA664F" w:rsidRDefault="00AA664F" w:rsidP="00981723">
      <w:pPr>
        <w:rPr>
          <w:color w:val="000000" w:themeColor="text1"/>
          <w:sz w:val="20"/>
          <w:szCs w:val="20"/>
        </w:rPr>
      </w:pPr>
      <w:r>
        <w:rPr>
          <w:color w:val="000000" w:themeColor="text1"/>
          <w:sz w:val="20"/>
          <w:szCs w:val="20"/>
        </w:rPr>
        <w:t>Valt: ok!</w:t>
      </w:r>
    </w:p>
    <w:p w14:paraId="40549DBB" w14:textId="290273C2" w:rsidR="00AA664F" w:rsidRDefault="00AA664F" w:rsidP="00981723">
      <w:pPr>
        <w:rPr>
          <w:color w:val="000000" w:themeColor="text1"/>
          <w:sz w:val="20"/>
          <w:szCs w:val="20"/>
        </w:rPr>
      </w:pPr>
      <w:r>
        <w:rPr>
          <w:color w:val="000000" w:themeColor="text1"/>
          <w:sz w:val="20"/>
          <w:szCs w:val="20"/>
        </w:rPr>
        <w:t>( valt</w:t>
      </w:r>
    </w:p>
    <w:p w14:paraId="2BC3F51B" w14:textId="688B80C7" w:rsidR="00AA664F" w:rsidRDefault="00AA664F" w:rsidP="00981723">
      <w:pPr>
        <w:rPr>
          <w:color w:val="000000" w:themeColor="text1"/>
          <w:sz w:val="20"/>
          <w:szCs w:val="20"/>
        </w:rPr>
      </w:pPr>
    </w:p>
    <w:p w14:paraId="171FAC5E" w14:textId="77777777" w:rsidR="00981723" w:rsidRDefault="00981723" w:rsidP="00981723">
      <w:pPr>
        <w:rPr>
          <w:color w:val="000000" w:themeColor="text1"/>
          <w:sz w:val="20"/>
          <w:szCs w:val="20"/>
        </w:rPr>
      </w:pPr>
    </w:p>
    <w:p w14:paraId="33A14C13" w14:textId="77777777" w:rsidR="00AA664F" w:rsidRDefault="00AA664F" w:rsidP="00981723">
      <w:pPr>
        <w:rPr>
          <w:color w:val="000000" w:themeColor="text1"/>
          <w:sz w:val="20"/>
          <w:szCs w:val="20"/>
        </w:rPr>
      </w:pPr>
    </w:p>
    <w:p w14:paraId="7627B152" w14:textId="77777777" w:rsidR="00981723" w:rsidRDefault="00981723" w:rsidP="00981723">
      <w:pPr>
        <w:rPr>
          <w:color w:val="000000" w:themeColor="text1"/>
          <w:sz w:val="20"/>
          <w:szCs w:val="20"/>
        </w:rPr>
      </w:pPr>
    </w:p>
    <w:p w14:paraId="4B9BC4B6" w14:textId="77777777" w:rsidR="00981723" w:rsidRDefault="00981723" w:rsidP="00981723">
      <w:pPr>
        <w:rPr>
          <w:color w:val="000000" w:themeColor="text1"/>
          <w:sz w:val="20"/>
          <w:szCs w:val="20"/>
        </w:rPr>
      </w:pPr>
    </w:p>
    <w:p w14:paraId="017A69B8" w14:textId="77777777" w:rsidR="00981723" w:rsidRDefault="00981723" w:rsidP="00981723">
      <w:pPr>
        <w:rPr>
          <w:color w:val="000000" w:themeColor="text1"/>
          <w:sz w:val="20"/>
          <w:szCs w:val="20"/>
        </w:rPr>
      </w:pPr>
    </w:p>
    <w:p w14:paraId="50EA3826" w14:textId="77777777" w:rsidR="00981723" w:rsidRDefault="00981723" w:rsidP="00981723">
      <w:pPr>
        <w:rPr>
          <w:color w:val="000000" w:themeColor="text1"/>
          <w:sz w:val="20"/>
          <w:szCs w:val="20"/>
        </w:rPr>
      </w:pPr>
    </w:p>
    <w:p w14:paraId="0A97C9BE" w14:textId="77777777" w:rsidR="00981723" w:rsidRDefault="00981723" w:rsidP="00981723">
      <w:pPr>
        <w:rPr>
          <w:color w:val="000000" w:themeColor="text1"/>
          <w:sz w:val="20"/>
          <w:szCs w:val="20"/>
        </w:rPr>
      </w:pPr>
    </w:p>
    <w:p w14:paraId="589761C1" w14:textId="77777777" w:rsidR="00981723" w:rsidRDefault="00981723" w:rsidP="00981723">
      <w:pPr>
        <w:rPr>
          <w:color w:val="000000" w:themeColor="text1"/>
          <w:sz w:val="20"/>
          <w:szCs w:val="20"/>
        </w:rPr>
      </w:pPr>
    </w:p>
    <w:p w14:paraId="402261EF" w14:textId="77777777" w:rsidR="00981723" w:rsidRDefault="00981723" w:rsidP="00981723">
      <w:pPr>
        <w:rPr>
          <w:color w:val="000000" w:themeColor="text1"/>
          <w:sz w:val="20"/>
          <w:szCs w:val="20"/>
        </w:rPr>
      </w:pPr>
    </w:p>
    <w:p w14:paraId="2A0E1178" w14:textId="77777777" w:rsidR="00981723" w:rsidRDefault="00981723" w:rsidP="00981723">
      <w:pPr>
        <w:rPr>
          <w:color w:val="000000" w:themeColor="text1"/>
          <w:sz w:val="20"/>
          <w:szCs w:val="20"/>
        </w:rPr>
      </w:pPr>
    </w:p>
    <w:p w14:paraId="05EDD7D0" w14:textId="77777777" w:rsidR="00981723" w:rsidRDefault="00981723" w:rsidP="00981723">
      <w:pPr>
        <w:rPr>
          <w:color w:val="000000" w:themeColor="text1"/>
          <w:sz w:val="20"/>
          <w:szCs w:val="20"/>
        </w:rPr>
      </w:pPr>
    </w:p>
    <w:p w14:paraId="007259F5" w14:textId="77777777" w:rsidR="00981723" w:rsidRDefault="00981723" w:rsidP="00981723">
      <w:pPr>
        <w:rPr>
          <w:color w:val="000000" w:themeColor="text1"/>
          <w:sz w:val="20"/>
          <w:szCs w:val="20"/>
        </w:rPr>
      </w:pPr>
    </w:p>
    <w:p w14:paraId="2C775800" w14:textId="77777777" w:rsidR="00981723" w:rsidRDefault="00981723" w:rsidP="00981723">
      <w:pPr>
        <w:rPr>
          <w:color w:val="000000" w:themeColor="text1"/>
          <w:sz w:val="20"/>
          <w:szCs w:val="20"/>
        </w:rPr>
      </w:pPr>
    </w:p>
    <w:p w14:paraId="589D58CD" w14:textId="77777777" w:rsidR="00981723" w:rsidRDefault="00981723" w:rsidP="00981723">
      <w:pPr>
        <w:rPr>
          <w:color w:val="000000" w:themeColor="text1"/>
          <w:sz w:val="20"/>
          <w:szCs w:val="20"/>
        </w:rPr>
      </w:pPr>
    </w:p>
    <w:p w14:paraId="62E7B7C6" w14:textId="77777777" w:rsidR="00981723" w:rsidRDefault="00981723" w:rsidP="00981723">
      <w:pPr>
        <w:rPr>
          <w:color w:val="000000" w:themeColor="text1"/>
          <w:sz w:val="20"/>
          <w:szCs w:val="20"/>
        </w:rPr>
      </w:pPr>
    </w:p>
    <w:p w14:paraId="218C95BA" w14:textId="77777777" w:rsidR="00981723" w:rsidRDefault="00981723" w:rsidP="00981723">
      <w:pPr>
        <w:rPr>
          <w:color w:val="000000" w:themeColor="text1"/>
          <w:sz w:val="20"/>
          <w:szCs w:val="20"/>
        </w:rPr>
      </w:pPr>
    </w:p>
    <w:p w14:paraId="6F27A6D9" w14:textId="77777777" w:rsidR="00981723" w:rsidRDefault="00981723" w:rsidP="00981723">
      <w:pPr>
        <w:rPr>
          <w:color w:val="000000" w:themeColor="text1"/>
          <w:sz w:val="20"/>
          <w:szCs w:val="20"/>
        </w:rPr>
      </w:pPr>
    </w:p>
    <w:p w14:paraId="398415EA" w14:textId="77777777" w:rsidR="00981723" w:rsidRDefault="00981723" w:rsidP="00981723">
      <w:pPr>
        <w:rPr>
          <w:color w:val="000000" w:themeColor="text1"/>
          <w:sz w:val="20"/>
          <w:szCs w:val="20"/>
        </w:rPr>
      </w:pPr>
    </w:p>
    <w:p w14:paraId="22001EB9" w14:textId="77777777" w:rsidR="00981723" w:rsidRDefault="00981723" w:rsidP="00981723">
      <w:pPr>
        <w:rPr>
          <w:color w:val="000000" w:themeColor="text1"/>
          <w:sz w:val="20"/>
          <w:szCs w:val="20"/>
        </w:rPr>
      </w:pPr>
    </w:p>
    <w:p w14:paraId="05446264" w14:textId="77777777" w:rsidR="00981723" w:rsidRDefault="00981723" w:rsidP="00981723">
      <w:pPr>
        <w:rPr>
          <w:color w:val="000000" w:themeColor="text1"/>
          <w:sz w:val="20"/>
          <w:szCs w:val="20"/>
        </w:rPr>
      </w:pPr>
    </w:p>
    <w:p w14:paraId="02A9C7A0" w14:textId="77777777" w:rsidR="00981723" w:rsidRDefault="00981723" w:rsidP="00981723">
      <w:pPr>
        <w:rPr>
          <w:color w:val="000000" w:themeColor="text1"/>
          <w:sz w:val="20"/>
          <w:szCs w:val="20"/>
        </w:rPr>
      </w:pPr>
    </w:p>
    <w:p w14:paraId="5709889D" w14:textId="77777777" w:rsidR="00981723" w:rsidRDefault="00981723" w:rsidP="00981723">
      <w:pPr>
        <w:rPr>
          <w:color w:val="000000" w:themeColor="text1"/>
          <w:sz w:val="20"/>
          <w:szCs w:val="20"/>
        </w:rPr>
      </w:pPr>
    </w:p>
    <w:p w14:paraId="73039236" w14:textId="77777777" w:rsidR="00981723" w:rsidRDefault="00981723" w:rsidP="00981723">
      <w:pPr>
        <w:rPr>
          <w:color w:val="000000" w:themeColor="text1"/>
          <w:sz w:val="20"/>
          <w:szCs w:val="20"/>
        </w:rPr>
      </w:pPr>
    </w:p>
    <w:p w14:paraId="2CC51472" w14:textId="77777777" w:rsidR="00981723" w:rsidRDefault="00981723" w:rsidP="00981723">
      <w:pPr>
        <w:rPr>
          <w:color w:val="000000" w:themeColor="text1"/>
          <w:sz w:val="20"/>
          <w:szCs w:val="20"/>
        </w:rPr>
      </w:pPr>
    </w:p>
    <w:p w14:paraId="47CC3D11" w14:textId="77777777" w:rsidR="00981723" w:rsidRDefault="00981723" w:rsidP="00981723">
      <w:pPr>
        <w:rPr>
          <w:color w:val="000000" w:themeColor="text1"/>
          <w:sz w:val="20"/>
          <w:szCs w:val="20"/>
        </w:rPr>
      </w:pPr>
    </w:p>
    <w:p w14:paraId="5FD97DE7" w14:textId="77777777" w:rsidR="00981723" w:rsidRDefault="00981723" w:rsidP="00981723">
      <w:pPr>
        <w:rPr>
          <w:color w:val="000000" w:themeColor="text1"/>
          <w:sz w:val="20"/>
          <w:szCs w:val="20"/>
        </w:rPr>
      </w:pPr>
    </w:p>
    <w:p w14:paraId="3A6A2A3B" w14:textId="77777777" w:rsidR="00981723" w:rsidRDefault="00981723" w:rsidP="00981723">
      <w:pPr>
        <w:rPr>
          <w:color w:val="000000" w:themeColor="text1"/>
          <w:sz w:val="20"/>
          <w:szCs w:val="20"/>
        </w:rPr>
      </w:pPr>
    </w:p>
    <w:p w14:paraId="7E209AF3" w14:textId="77777777" w:rsidR="00981723" w:rsidRDefault="00981723" w:rsidP="00981723">
      <w:pPr>
        <w:rPr>
          <w:color w:val="000000" w:themeColor="text1"/>
          <w:sz w:val="20"/>
          <w:szCs w:val="20"/>
        </w:rPr>
      </w:pPr>
    </w:p>
    <w:p w14:paraId="0BC2637D" w14:textId="77777777" w:rsidR="00981723" w:rsidRDefault="00981723" w:rsidP="00981723">
      <w:pPr>
        <w:rPr>
          <w:color w:val="000000" w:themeColor="text1"/>
          <w:sz w:val="20"/>
          <w:szCs w:val="20"/>
        </w:rPr>
      </w:pPr>
    </w:p>
    <w:p w14:paraId="583247ED" w14:textId="77777777" w:rsidR="00981723" w:rsidRDefault="00981723" w:rsidP="00981723">
      <w:pPr>
        <w:rPr>
          <w:color w:val="000000" w:themeColor="text1"/>
          <w:sz w:val="20"/>
          <w:szCs w:val="20"/>
        </w:rPr>
      </w:pPr>
    </w:p>
    <w:p w14:paraId="6BBFAF9F" w14:textId="77777777" w:rsidR="00981723" w:rsidRDefault="00981723" w:rsidP="00981723">
      <w:pPr>
        <w:rPr>
          <w:color w:val="000000" w:themeColor="text1"/>
          <w:sz w:val="20"/>
          <w:szCs w:val="20"/>
        </w:rPr>
      </w:pPr>
    </w:p>
    <w:p w14:paraId="4696E340" w14:textId="77777777" w:rsidR="00981723" w:rsidRDefault="00981723" w:rsidP="00981723">
      <w:pPr>
        <w:rPr>
          <w:color w:val="000000" w:themeColor="text1"/>
          <w:sz w:val="20"/>
          <w:szCs w:val="20"/>
        </w:rPr>
      </w:pPr>
    </w:p>
    <w:p w14:paraId="79BE8DDB" w14:textId="77777777" w:rsidR="00981723" w:rsidRDefault="00981723" w:rsidP="00981723">
      <w:pPr>
        <w:rPr>
          <w:color w:val="000000" w:themeColor="text1"/>
          <w:sz w:val="20"/>
          <w:szCs w:val="20"/>
        </w:rPr>
      </w:pPr>
    </w:p>
    <w:p w14:paraId="3821762B" w14:textId="77777777" w:rsidR="00981723" w:rsidRDefault="00981723" w:rsidP="00981723">
      <w:pPr>
        <w:rPr>
          <w:color w:val="000000" w:themeColor="text1"/>
          <w:sz w:val="20"/>
          <w:szCs w:val="20"/>
        </w:rPr>
      </w:pPr>
    </w:p>
    <w:p w14:paraId="353853EE" w14:textId="77777777" w:rsidR="00981723" w:rsidRDefault="00981723" w:rsidP="00981723">
      <w:pPr>
        <w:rPr>
          <w:color w:val="000000" w:themeColor="text1"/>
          <w:sz w:val="20"/>
          <w:szCs w:val="20"/>
        </w:rPr>
      </w:pPr>
    </w:p>
    <w:p w14:paraId="1891958A" w14:textId="77777777" w:rsidR="00981723" w:rsidRDefault="00981723" w:rsidP="00981723">
      <w:pPr>
        <w:rPr>
          <w:color w:val="000000" w:themeColor="text1"/>
          <w:sz w:val="20"/>
          <w:szCs w:val="20"/>
        </w:rPr>
      </w:pPr>
    </w:p>
    <w:p w14:paraId="52B0F99A" w14:textId="77777777" w:rsidR="00981723" w:rsidRDefault="00981723" w:rsidP="00981723">
      <w:pPr>
        <w:rPr>
          <w:color w:val="000000" w:themeColor="text1"/>
          <w:sz w:val="20"/>
          <w:szCs w:val="20"/>
        </w:rPr>
      </w:pPr>
    </w:p>
    <w:p w14:paraId="186B413B" w14:textId="77777777" w:rsidR="00981723" w:rsidRDefault="00981723" w:rsidP="00981723">
      <w:pPr>
        <w:rPr>
          <w:color w:val="000000" w:themeColor="text1"/>
          <w:sz w:val="20"/>
          <w:szCs w:val="20"/>
        </w:rPr>
      </w:pPr>
    </w:p>
    <w:p w14:paraId="3C5B7218" w14:textId="77777777" w:rsidR="00981723" w:rsidRDefault="00981723" w:rsidP="00981723">
      <w:pPr>
        <w:rPr>
          <w:color w:val="000000" w:themeColor="text1"/>
          <w:sz w:val="20"/>
          <w:szCs w:val="20"/>
        </w:rPr>
      </w:pPr>
    </w:p>
    <w:p w14:paraId="5015DB7D" w14:textId="77777777" w:rsidR="00981723" w:rsidRDefault="00981723" w:rsidP="00981723">
      <w:pPr>
        <w:rPr>
          <w:color w:val="000000" w:themeColor="text1"/>
          <w:sz w:val="20"/>
          <w:szCs w:val="20"/>
        </w:rPr>
      </w:pPr>
    </w:p>
    <w:p w14:paraId="22680194" w14:textId="77777777" w:rsidR="00981723" w:rsidRDefault="00981723" w:rsidP="00981723">
      <w:pPr>
        <w:rPr>
          <w:color w:val="000000" w:themeColor="text1"/>
          <w:sz w:val="20"/>
          <w:szCs w:val="20"/>
        </w:rPr>
      </w:pPr>
    </w:p>
    <w:p w14:paraId="61B8BD0D" w14:textId="77777777" w:rsidR="00981723" w:rsidRDefault="00981723" w:rsidP="00981723">
      <w:pPr>
        <w:rPr>
          <w:color w:val="000000" w:themeColor="text1"/>
          <w:sz w:val="20"/>
          <w:szCs w:val="20"/>
        </w:rPr>
      </w:pPr>
    </w:p>
    <w:p w14:paraId="2F2E4E32" w14:textId="77777777" w:rsidR="00981723" w:rsidRDefault="00981723" w:rsidP="00981723">
      <w:pPr>
        <w:rPr>
          <w:color w:val="000000" w:themeColor="text1"/>
          <w:sz w:val="20"/>
          <w:szCs w:val="20"/>
        </w:rPr>
      </w:pPr>
    </w:p>
    <w:p w14:paraId="19F6A2A1" w14:textId="77777777" w:rsidR="00981723" w:rsidRPr="00981723" w:rsidRDefault="00981723" w:rsidP="00981723">
      <w:pPr>
        <w:rPr>
          <w:color w:val="000000" w:themeColor="text1"/>
          <w:sz w:val="20"/>
          <w:szCs w:val="20"/>
        </w:rPr>
      </w:pPr>
    </w:p>
    <w:p w14:paraId="0AEC16CB" w14:textId="0C3D8D82" w:rsidR="00B05E54" w:rsidRDefault="00B05E54" w:rsidP="000915BC">
      <w:pPr>
        <w:pStyle w:val="Style2"/>
        <w:rPr>
          <w:sz w:val="44"/>
          <w:szCs w:val="44"/>
        </w:rPr>
      </w:pPr>
    </w:p>
    <w:p w14:paraId="29C9C752" w14:textId="77777777" w:rsidR="00B05E54" w:rsidRDefault="00B05E54" w:rsidP="000915BC">
      <w:pPr>
        <w:pStyle w:val="Style2"/>
        <w:rPr>
          <w:sz w:val="44"/>
          <w:szCs w:val="44"/>
        </w:rPr>
      </w:pPr>
    </w:p>
    <w:p w14:paraId="6C83A2AB" w14:textId="77777777" w:rsidR="00B05E54" w:rsidRDefault="00B05E54" w:rsidP="000915BC">
      <w:pPr>
        <w:pStyle w:val="Style2"/>
        <w:rPr>
          <w:sz w:val="44"/>
          <w:szCs w:val="44"/>
        </w:rPr>
      </w:pPr>
    </w:p>
    <w:p w14:paraId="73E3F32D" w14:textId="77777777" w:rsidR="00B05E54" w:rsidRDefault="00B05E54" w:rsidP="000915BC">
      <w:pPr>
        <w:pStyle w:val="Style2"/>
        <w:rPr>
          <w:sz w:val="44"/>
          <w:szCs w:val="44"/>
        </w:rPr>
      </w:pPr>
    </w:p>
    <w:p w14:paraId="71BB0862" w14:textId="77777777" w:rsidR="00B05E54" w:rsidRDefault="00B05E54" w:rsidP="000915BC">
      <w:pPr>
        <w:pStyle w:val="Style2"/>
        <w:rPr>
          <w:sz w:val="44"/>
          <w:szCs w:val="44"/>
        </w:rPr>
      </w:pPr>
    </w:p>
    <w:p w14:paraId="664C4A4E" w14:textId="77777777" w:rsidR="00B05E54" w:rsidRDefault="00B05E54" w:rsidP="000915BC">
      <w:pPr>
        <w:pStyle w:val="Style2"/>
        <w:rPr>
          <w:sz w:val="44"/>
          <w:szCs w:val="44"/>
        </w:rPr>
      </w:pPr>
    </w:p>
    <w:p w14:paraId="76AAB659" w14:textId="77777777" w:rsidR="00B05E54" w:rsidRDefault="00B05E54" w:rsidP="000915BC">
      <w:pPr>
        <w:pStyle w:val="Style2"/>
        <w:rPr>
          <w:sz w:val="44"/>
          <w:szCs w:val="44"/>
        </w:rPr>
      </w:pPr>
    </w:p>
    <w:p w14:paraId="577684A0" w14:textId="77777777" w:rsidR="00B05E54" w:rsidRDefault="00B05E54" w:rsidP="000915BC">
      <w:pPr>
        <w:pStyle w:val="Style2"/>
        <w:rPr>
          <w:sz w:val="44"/>
          <w:szCs w:val="44"/>
        </w:rPr>
      </w:pPr>
    </w:p>
    <w:p w14:paraId="197C9CD7" w14:textId="77777777" w:rsidR="00B05E54" w:rsidRDefault="00B05E54" w:rsidP="000915BC">
      <w:pPr>
        <w:pStyle w:val="Style2"/>
        <w:rPr>
          <w:sz w:val="44"/>
          <w:szCs w:val="44"/>
        </w:rPr>
      </w:pPr>
    </w:p>
    <w:p w14:paraId="0DEE230F" w14:textId="77777777" w:rsidR="00B05E54" w:rsidRDefault="00B05E54" w:rsidP="000915BC">
      <w:pPr>
        <w:pStyle w:val="Style2"/>
        <w:rPr>
          <w:sz w:val="44"/>
          <w:szCs w:val="44"/>
        </w:rPr>
      </w:pPr>
    </w:p>
    <w:p w14:paraId="05F8A827" w14:textId="77777777" w:rsidR="00B05E54" w:rsidRDefault="00B05E54" w:rsidP="000915BC">
      <w:pPr>
        <w:pStyle w:val="Style2"/>
        <w:rPr>
          <w:sz w:val="44"/>
          <w:szCs w:val="44"/>
        </w:rPr>
      </w:pPr>
    </w:p>
    <w:p w14:paraId="4B04D26D" w14:textId="77777777" w:rsidR="00B05E54" w:rsidRDefault="00B05E54" w:rsidP="000915BC">
      <w:pPr>
        <w:pStyle w:val="Style2"/>
        <w:rPr>
          <w:sz w:val="44"/>
          <w:szCs w:val="44"/>
        </w:rPr>
      </w:pPr>
    </w:p>
    <w:p w14:paraId="02C34C50" w14:textId="77777777" w:rsidR="00B05E54" w:rsidRDefault="00B05E54" w:rsidP="000915BC">
      <w:pPr>
        <w:pStyle w:val="Style2"/>
        <w:rPr>
          <w:sz w:val="44"/>
          <w:szCs w:val="44"/>
        </w:rPr>
      </w:pPr>
    </w:p>
    <w:p w14:paraId="59C8E8EA" w14:textId="551A0362" w:rsidR="0092306F" w:rsidRPr="00290743" w:rsidRDefault="000A4621" w:rsidP="000915BC">
      <w:pPr>
        <w:pStyle w:val="Style2"/>
        <w:rPr>
          <w:sz w:val="44"/>
          <w:szCs w:val="44"/>
        </w:rPr>
      </w:pPr>
      <w:r>
        <w:rPr>
          <w:sz w:val="44"/>
          <w:szCs w:val="44"/>
        </w:rPr>
        <w:t xml:space="preserve">Part </w:t>
      </w:r>
      <w:r w:rsidR="00686DF2">
        <w:rPr>
          <w:sz w:val="44"/>
          <w:szCs w:val="44"/>
        </w:rPr>
        <w:t>4</w:t>
      </w:r>
      <w:r>
        <w:rPr>
          <w:sz w:val="44"/>
          <w:szCs w:val="44"/>
        </w:rPr>
        <w:t>:</w:t>
      </w:r>
      <w:r w:rsidR="0014605B">
        <w:rPr>
          <w:sz w:val="44"/>
          <w:szCs w:val="44"/>
        </w:rPr>
        <w:t xml:space="preserve"> Alex between the devil and the dead </w:t>
      </w:r>
      <w:r w:rsidR="00290743">
        <w:rPr>
          <w:sz w:val="44"/>
          <w:szCs w:val="44"/>
        </w:rPr>
        <w:t>sea</w:t>
      </w:r>
    </w:p>
    <w:p w14:paraId="7188F4C7" w14:textId="77777777" w:rsidR="00863C1E" w:rsidRDefault="00863C1E" w:rsidP="000915BC">
      <w:pPr>
        <w:pStyle w:val="Style2"/>
        <w:rPr>
          <w:sz w:val="20"/>
          <w:szCs w:val="20"/>
        </w:rPr>
      </w:pPr>
    </w:p>
    <w:p w14:paraId="20E4CAAB" w14:textId="77777777" w:rsidR="00863C1E" w:rsidRDefault="00863C1E" w:rsidP="000915BC">
      <w:pPr>
        <w:pStyle w:val="Style2"/>
        <w:rPr>
          <w:sz w:val="20"/>
          <w:szCs w:val="20"/>
        </w:rPr>
      </w:pPr>
    </w:p>
    <w:p w14:paraId="1C0F55C8" w14:textId="77777777" w:rsidR="00863C1E" w:rsidRDefault="00863C1E" w:rsidP="000915BC">
      <w:pPr>
        <w:pStyle w:val="Style2"/>
        <w:rPr>
          <w:sz w:val="20"/>
          <w:szCs w:val="20"/>
        </w:rPr>
      </w:pPr>
    </w:p>
    <w:p w14:paraId="6AD29AB1" w14:textId="18C4E92D" w:rsidR="00421AF9" w:rsidRDefault="00421AF9" w:rsidP="000915BC">
      <w:pPr>
        <w:pStyle w:val="Style2"/>
        <w:rPr>
          <w:sz w:val="20"/>
          <w:szCs w:val="20"/>
        </w:rPr>
      </w:pPr>
    </w:p>
    <w:p w14:paraId="0170E27D" w14:textId="77777777" w:rsidR="002F034A" w:rsidRDefault="002F034A" w:rsidP="000915BC">
      <w:pPr>
        <w:pStyle w:val="Style2"/>
        <w:rPr>
          <w:sz w:val="20"/>
          <w:szCs w:val="20"/>
        </w:rPr>
      </w:pPr>
    </w:p>
    <w:p w14:paraId="33F3BA76" w14:textId="77777777" w:rsidR="002F034A" w:rsidRDefault="002F034A" w:rsidP="000915BC">
      <w:pPr>
        <w:pStyle w:val="Style2"/>
        <w:rPr>
          <w:sz w:val="20"/>
          <w:szCs w:val="20"/>
        </w:rPr>
      </w:pPr>
    </w:p>
    <w:p w14:paraId="7D0A6FD6" w14:textId="77777777" w:rsidR="002F034A" w:rsidRDefault="002F034A" w:rsidP="000915BC">
      <w:pPr>
        <w:pStyle w:val="Style2"/>
        <w:rPr>
          <w:sz w:val="20"/>
          <w:szCs w:val="20"/>
        </w:rPr>
      </w:pPr>
    </w:p>
    <w:p w14:paraId="5EF515BE" w14:textId="77777777" w:rsidR="002F034A" w:rsidRDefault="002F034A" w:rsidP="000915BC">
      <w:pPr>
        <w:pStyle w:val="Style2"/>
        <w:rPr>
          <w:sz w:val="20"/>
          <w:szCs w:val="20"/>
        </w:rPr>
      </w:pPr>
    </w:p>
    <w:p w14:paraId="48E5ED71" w14:textId="77777777" w:rsidR="002F034A" w:rsidRDefault="002F034A" w:rsidP="000915BC">
      <w:pPr>
        <w:pStyle w:val="Style2"/>
        <w:rPr>
          <w:sz w:val="20"/>
          <w:szCs w:val="20"/>
        </w:rPr>
      </w:pPr>
    </w:p>
    <w:p w14:paraId="331C17E0" w14:textId="77777777" w:rsidR="002F034A" w:rsidRDefault="002F034A" w:rsidP="000915BC">
      <w:pPr>
        <w:pStyle w:val="Style2"/>
        <w:rPr>
          <w:sz w:val="20"/>
          <w:szCs w:val="20"/>
        </w:rPr>
      </w:pPr>
    </w:p>
    <w:p w14:paraId="663339C5" w14:textId="77777777" w:rsidR="002F034A" w:rsidRDefault="002F034A" w:rsidP="000915BC">
      <w:pPr>
        <w:pStyle w:val="Style2"/>
        <w:rPr>
          <w:sz w:val="20"/>
          <w:szCs w:val="20"/>
        </w:rPr>
      </w:pPr>
    </w:p>
    <w:p w14:paraId="5E4E78C1" w14:textId="77777777" w:rsidR="002F034A" w:rsidRDefault="002F034A" w:rsidP="000915BC">
      <w:pPr>
        <w:pStyle w:val="Style2"/>
        <w:rPr>
          <w:sz w:val="20"/>
          <w:szCs w:val="20"/>
        </w:rPr>
      </w:pPr>
    </w:p>
    <w:p w14:paraId="33DDB11E" w14:textId="77777777" w:rsidR="002F034A" w:rsidRDefault="002F034A" w:rsidP="000915BC">
      <w:pPr>
        <w:pStyle w:val="Style2"/>
        <w:rPr>
          <w:sz w:val="20"/>
          <w:szCs w:val="20"/>
        </w:rPr>
      </w:pPr>
    </w:p>
    <w:p w14:paraId="753DAC9C" w14:textId="77777777" w:rsidR="002F034A" w:rsidRDefault="002F034A" w:rsidP="000915BC">
      <w:pPr>
        <w:pStyle w:val="Style2"/>
        <w:rPr>
          <w:sz w:val="20"/>
          <w:szCs w:val="20"/>
        </w:rPr>
      </w:pPr>
    </w:p>
    <w:p w14:paraId="432ABBDE" w14:textId="77777777" w:rsidR="002F034A" w:rsidRDefault="002F034A" w:rsidP="000915BC">
      <w:pPr>
        <w:pStyle w:val="Style2"/>
        <w:rPr>
          <w:sz w:val="20"/>
          <w:szCs w:val="20"/>
        </w:rPr>
      </w:pPr>
    </w:p>
    <w:p w14:paraId="22E18FB6" w14:textId="77777777" w:rsidR="002F034A" w:rsidRDefault="002F034A" w:rsidP="000915BC">
      <w:pPr>
        <w:pStyle w:val="Style2"/>
        <w:rPr>
          <w:sz w:val="20"/>
          <w:szCs w:val="20"/>
        </w:rPr>
      </w:pPr>
    </w:p>
    <w:p w14:paraId="049E5A20" w14:textId="77777777" w:rsidR="002F034A" w:rsidRDefault="002F034A" w:rsidP="000915BC">
      <w:pPr>
        <w:pStyle w:val="Style2"/>
        <w:rPr>
          <w:sz w:val="20"/>
          <w:szCs w:val="20"/>
        </w:rPr>
      </w:pPr>
    </w:p>
    <w:p w14:paraId="369F748B" w14:textId="77777777" w:rsidR="002F034A" w:rsidRDefault="002F034A" w:rsidP="000915BC">
      <w:pPr>
        <w:pStyle w:val="Style2"/>
        <w:rPr>
          <w:sz w:val="20"/>
          <w:szCs w:val="20"/>
        </w:rPr>
      </w:pPr>
    </w:p>
    <w:p w14:paraId="1BE0B75C" w14:textId="77777777" w:rsidR="002F034A" w:rsidRDefault="002F034A" w:rsidP="000915BC">
      <w:pPr>
        <w:pStyle w:val="Style2"/>
        <w:rPr>
          <w:sz w:val="20"/>
          <w:szCs w:val="20"/>
        </w:rPr>
      </w:pPr>
    </w:p>
    <w:p w14:paraId="376D50F5" w14:textId="77777777" w:rsidR="002F034A" w:rsidRDefault="002F034A" w:rsidP="000915BC">
      <w:pPr>
        <w:pStyle w:val="Style2"/>
        <w:rPr>
          <w:sz w:val="20"/>
          <w:szCs w:val="20"/>
        </w:rPr>
      </w:pPr>
    </w:p>
    <w:p w14:paraId="4058714E" w14:textId="77777777" w:rsidR="002F034A" w:rsidRDefault="002F034A" w:rsidP="000915BC">
      <w:pPr>
        <w:pStyle w:val="Style2"/>
        <w:rPr>
          <w:sz w:val="20"/>
          <w:szCs w:val="20"/>
        </w:rPr>
      </w:pPr>
    </w:p>
    <w:p w14:paraId="37182DDE" w14:textId="77777777" w:rsidR="002F034A" w:rsidRDefault="002F034A" w:rsidP="000915BC">
      <w:pPr>
        <w:pStyle w:val="Style2"/>
        <w:rPr>
          <w:sz w:val="20"/>
          <w:szCs w:val="20"/>
        </w:rPr>
      </w:pPr>
    </w:p>
    <w:p w14:paraId="7DCE7304" w14:textId="77777777" w:rsidR="002F034A" w:rsidRDefault="002F034A" w:rsidP="000915BC">
      <w:pPr>
        <w:pStyle w:val="Style2"/>
        <w:rPr>
          <w:sz w:val="20"/>
          <w:szCs w:val="20"/>
        </w:rPr>
      </w:pPr>
    </w:p>
    <w:p w14:paraId="70CC35CC" w14:textId="77777777" w:rsidR="002F034A" w:rsidRDefault="002F034A" w:rsidP="000915BC">
      <w:pPr>
        <w:pStyle w:val="Style2"/>
        <w:rPr>
          <w:sz w:val="20"/>
          <w:szCs w:val="20"/>
        </w:rPr>
      </w:pPr>
    </w:p>
    <w:p w14:paraId="4BFEE4A0" w14:textId="77777777" w:rsidR="002F034A" w:rsidRDefault="002F034A" w:rsidP="000915BC">
      <w:pPr>
        <w:pStyle w:val="Style2"/>
        <w:rPr>
          <w:sz w:val="20"/>
          <w:szCs w:val="20"/>
        </w:rPr>
      </w:pPr>
    </w:p>
    <w:p w14:paraId="64ACDCA6" w14:textId="77777777" w:rsidR="002F034A" w:rsidRDefault="002F034A" w:rsidP="000915BC">
      <w:pPr>
        <w:pStyle w:val="Style2"/>
        <w:rPr>
          <w:sz w:val="20"/>
          <w:szCs w:val="20"/>
        </w:rPr>
      </w:pPr>
    </w:p>
    <w:p w14:paraId="19F28F87" w14:textId="77777777" w:rsidR="002F034A" w:rsidRDefault="002F034A" w:rsidP="000915BC">
      <w:pPr>
        <w:pStyle w:val="Style2"/>
        <w:rPr>
          <w:sz w:val="20"/>
          <w:szCs w:val="20"/>
        </w:rPr>
      </w:pPr>
    </w:p>
    <w:p w14:paraId="434BD6EC" w14:textId="77777777" w:rsidR="006A75DE" w:rsidRDefault="006A75DE" w:rsidP="000915BC">
      <w:pPr>
        <w:pStyle w:val="Style2"/>
        <w:rPr>
          <w:sz w:val="44"/>
          <w:szCs w:val="44"/>
        </w:rPr>
      </w:pPr>
    </w:p>
    <w:p w14:paraId="0F6E82E1" w14:textId="4CE702EC" w:rsidR="002F034A" w:rsidRDefault="00AA1217" w:rsidP="000915BC">
      <w:pPr>
        <w:pStyle w:val="Style2"/>
        <w:rPr>
          <w:sz w:val="44"/>
          <w:szCs w:val="44"/>
        </w:rPr>
      </w:pPr>
      <w:r>
        <w:rPr>
          <w:sz w:val="44"/>
          <w:szCs w:val="44"/>
        </w:rPr>
        <w:t xml:space="preserve">Part </w:t>
      </w:r>
      <w:r w:rsidR="00686DF2">
        <w:rPr>
          <w:sz w:val="44"/>
          <w:szCs w:val="44"/>
        </w:rPr>
        <w:t>5</w:t>
      </w:r>
      <w:r>
        <w:rPr>
          <w:sz w:val="44"/>
          <w:szCs w:val="44"/>
        </w:rPr>
        <w:t>:</w:t>
      </w:r>
      <w:r w:rsidR="00BD120F">
        <w:rPr>
          <w:sz w:val="44"/>
          <w:szCs w:val="44"/>
        </w:rPr>
        <w:t xml:space="preserve"> Valt and Cloe crack the egg code!</w:t>
      </w:r>
    </w:p>
    <w:p w14:paraId="67845188" w14:textId="77777777" w:rsidR="000F76DF" w:rsidRDefault="000F76DF" w:rsidP="000915BC">
      <w:pPr>
        <w:pStyle w:val="Style2"/>
        <w:rPr>
          <w:sz w:val="44"/>
          <w:szCs w:val="44"/>
        </w:rPr>
      </w:pPr>
    </w:p>
    <w:p w14:paraId="4E24C1D2" w14:textId="77777777" w:rsidR="000F76DF" w:rsidRDefault="000F76DF" w:rsidP="000915BC">
      <w:pPr>
        <w:pStyle w:val="Style2"/>
        <w:rPr>
          <w:sz w:val="44"/>
          <w:szCs w:val="44"/>
        </w:rPr>
      </w:pPr>
    </w:p>
    <w:p w14:paraId="0B8D6CB5" w14:textId="77777777" w:rsidR="000F76DF" w:rsidRDefault="000F76DF" w:rsidP="000915BC">
      <w:pPr>
        <w:pStyle w:val="Style2"/>
        <w:rPr>
          <w:sz w:val="44"/>
          <w:szCs w:val="44"/>
        </w:rPr>
      </w:pPr>
    </w:p>
    <w:p w14:paraId="6F072EBA" w14:textId="77777777" w:rsidR="000F76DF" w:rsidRDefault="000F76DF" w:rsidP="000915BC">
      <w:pPr>
        <w:pStyle w:val="Style2"/>
        <w:rPr>
          <w:sz w:val="44"/>
          <w:szCs w:val="44"/>
        </w:rPr>
      </w:pPr>
    </w:p>
    <w:p w14:paraId="529782A1" w14:textId="77777777" w:rsidR="000F76DF" w:rsidRDefault="000F76DF" w:rsidP="000915BC">
      <w:pPr>
        <w:pStyle w:val="Style2"/>
        <w:rPr>
          <w:sz w:val="44"/>
          <w:szCs w:val="44"/>
        </w:rPr>
      </w:pPr>
    </w:p>
    <w:p w14:paraId="26C43574" w14:textId="77777777" w:rsidR="000F76DF" w:rsidRDefault="000F76DF" w:rsidP="000915BC">
      <w:pPr>
        <w:pStyle w:val="Style2"/>
        <w:rPr>
          <w:sz w:val="44"/>
          <w:szCs w:val="44"/>
        </w:rPr>
      </w:pPr>
    </w:p>
    <w:p w14:paraId="47D97DF6" w14:textId="77777777" w:rsidR="000F76DF" w:rsidRDefault="000F76DF" w:rsidP="000915BC">
      <w:pPr>
        <w:pStyle w:val="Style2"/>
        <w:rPr>
          <w:sz w:val="44"/>
          <w:szCs w:val="44"/>
        </w:rPr>
      </w:pPr>
    </w:p>
    <w:p w14:paraId="18DC3FA4" w14:textId="77777777" w:rsidR="000F76DF" w:rsidRDefault="000F76DF" w:rsidP="000915BC">
      <w:pPr>
        <w:pStyle w:val="Style2"/>
        <w:rPr>
          <w:sz w:val="44"/>
          <w:szCs w:val="44"/>
        </w:rPr>
      </w:pPr>
    </w:p>
    <w:p w14:paraId="1FA2B7A0" w14:textId="77777777" w:rsidR="000F76DF" w:rsidRDefault="000F76DF" w:rsidP="000915BC">
      <w:pPr>
        <w:pStyle w:val="Style2"/>
        <w:rPr>
          <w:sz w:val="44"/>
          <w:szCs w:val="44"/>
        </w:rPr>
      </w:pPr>
    </w:p>
    <w:p w14:paraId="6A12ACD7" w14:textId="77777777" w:rsidR="000F76DF" w:rsidRDefault="000F76DF" w:rsidP="000915BC">
      <w:pPr>
        <w:pStyle w:val="Style2"/>
        <w:rPr>
          <w:sz w:val="44"/>
          <w:szCs w:val="44"/>
        </w:rPr>
      </w:pPr>
    </w:p>
    <w:p w14:paraId="12B537D4" w14:textId="77777777" w:rsidR="000F76DF" w:rsidRDefault="000F76DF" w:rsidP="000915BC">
      <w:pPr>
        <w:pStyle w:val="Style2"/>
        <w:rPr>
          <w:sz w:val="44"/>
          <w:szCs w:val="44"/>
        </w:rPr>
      </w:pPr>
    </w:p>
    <w:p w14:paraId="17733504" w14:textId="77777777" w:rsidR="000F76DF" w:rsidRDefault="000F76DF" w:rsidP="000915BC">
      <w:pPr>
        <w:pStyle w:val="Style2"/>
        <w:rPr>
          <w:sz w:val="44"/>
          <w:szCs w:val="44"/>
        </w:rPr>
      </w:pPr>
    </w:p>
    <w:p w14:paraId="6DA01593" w14:textId="77777777" w:rsidR="000F76DF" w:rsidRDefault="000F76DF" w:rsidP="000915BC">
      <w:pPr>
        <w:pStyle w:val="Style2"/>
        <w:rPr>
          <w:sz w:val="44"/>
          <w:szCs w:val="44"/>
        </w:rPr>
      </w:pPr>
    </w:p>
    <w:p w14:paraId="15D162CD" w14:textId="77777777" w:rsidR="000F76DF" w:rsidRDefault="000F76DF" w:rsidP="000915BC">
      <w:pPr>
        <w:pStyle w:val="Style2"/>
        <w:rPr>
          <w:sz w:val="44"/>
          <w:szCs w:val="44"/>
        </w:rPr>
      </w:pPr>
    </w:p>
    <w:p w14:paraId="42FD5167" w14:textId="77777777" w:rsidR="000F76DF" w:rsidRDefault="000F76DF" w:rsidP="000915BC">
      <w:pPr>
        <w:pStyle w:val="Style2"/>
        <w:rPr>
          <w:sz w:val="44"/>
          <w:szCs w:val="44"/>
        </w:rPr>
      </w:pPr>
    </w:p>
    <w:p w14:paraId="48B987F6" w14:textId="77777777" w:rsidR="000F76DF" w:rsidRDefault="000F76DF" w:rsidP="000915BC">
      <w:pPr>
        <w:pStyle w:val="Style2"/>
        <w:rPr>
          <w:sz w:val="44"/>
          <w:szCs w:val="44"/>
        </w:rPr>
      </w:pPr>
    </w:p>
    <w:p w14:paraId="0B4B041C" w14:textId="2109E7D1" w:rsidR="000F76DF" w:rsidRDefault="000F76DF" w:rsidP="000915BC">
      <w:pPr>
        <w:pStyle w:val="Style2"/>
        <w:rPr>
          <w:sz w:val="44"/>
          <w:szCs w:val="44"/>
        </w:rPr>
      </w:pPr>
      <w:r>
        <w:rPr>
          <w:sz w:val="44"/>
          <w:szCs w:val="44"/>
        </w:rPr>
        <w:t>Part 6: missing</w:t>
      </w:r>
      <w:ins w:id="108" w:author="swathi" w:date="2021-10-04T14:04:00Z">
        <w:r w:rsidR="00B35A5B">
          <w:rPr>
            <w:sz w:val="44"/>
            <w:szCs w:val="44"/>
          </w:rPr>
          <w:t xml:space="preserve"> Daniel</w:t>
        </w:r>
      </w:ins>
      <w:del w:id="109" w:author="swathi" w:date="2021-10-04T14:04:00Z">
        <w:r w:rsidDel="00B35A5B">
          <w:rPr>
            <w:sz w:val="44"/>
            <w:szCs w:val="44"/>
          </w:rPr>
          <w:delText xml:space="preserve"> </w:delText>
        </w:r>
        <w:r w:rsidR="00DE7C5A" w:rsidDel="00B35A5B">
          <w:rPr>
            <w:sz w:val="44"/>
            <w:szCs w:val="44"/>
          </w:rPr>
          <w:delText>Michael</w:delText>
        </w:r>
      </w:del>
      <w:r w:rsidR="00DE7C5A">
        <w:rPr>
          <w:sz w:val="44"/>
          <w:szCs w:val="44"/>
        </w:rPr>
        <w:t>!</w:t>
      </w:r>
    </w:p>
    <w:p w14:paraId="57E95274" w14:textId="77777777" w:rsidR="000F76DF" w:rsidRDefault="000F76DF" w:rsidP="000915BC">
      <w:pPr>
        <w:pStyle w:val="Style2"/>
        <w:rPr>
          <w:sz w:val="44"/>
          <w:szCs w:val="44"/>
        </w:rPr>
      </w:pPr>
    </w:p>
    <w:p w14:paraId="645785CC" w14:textId="77777777" w:rsidR="000F76DF" w:rsidRDefault="000F76DF" w:rsidP="000915BC">
      <w:pPr>
        <w:pStyle w:val="Style2"/>
        <w:rPr>
          <w:sz w:val="44"/>
          <w:szCs w:val="44"/>
        </w:rPr>
      </w:pPr>
    </w:p>
    <w:p w14:paraId="0DE99AA2" w14:textId="77777777" w:rsidR="000F76DF" w:rsidRDefault="000F76DF" w:rsidP="000915BC">
      <w:pPr>
        <w:pStyle w:val="Style2"/>
        <w:rPr>
          <w:sz w:val="44"/>
          <w:szCs w:val="44"/>
        </w:rPr>
      </w:pPr>
    </w:p>
    <w:p w14:paraId="3D50093B" w14:textId="77777777" w:rsidR="000F76DF" w:rsidRDefault="000F76DF" w:rsidP="000915BC">
      <w:pPr>
        <w:pStyle w:val="Style2"/>
        <w:rPr>
          <w:sz w:val="44"/>
          <w:szCs w:val="44"/>
        </w:rPr>
      </w:pPr>
    </w:p>
    <w:p w14:paraId="1CC04156" w14:textId="77777777" w:rsidR="000F76DF" w:rsidRDefault="000F76DF" w:rsidP="000915BC">
      <w:pPr>
        <w:pStyle w:val="Style2"/>
        <w:rPr>
          <w:sz w:val="44"/>
          <w:szCs w:val="44"/>
        </w:rPr>
      </w:pPr>
    </w:p>
    <w:p w14:paraId="42E13D6B" w14:textId="77777777" w:rsidR="000F76DF" w:rsidRDefault="000F76DF" w:rsidP="000915BC">
      <w:pPr>
        <w:pStyle w:val="Style2"/>
        <w:rPr>
          <w:sz w:val="44"/>
          <w:szCs w:val="44"/>
        </w:rPr>
      </w:pPr>
    </w:p>
    <w:p w14:paraId="0FAF244C" w14:textId="77777777" w:rsidR="000F76DF" w:rsidRDefault="000F76DF" w:rsidP="000915BC">
      <w:pPr>
        <w:pStyle w:val="Style2"/>
        <w:rPr>
          <w:sz w:val="44"/>
          <w:szCs w:val="44"/>
        </w:rPr>
      </w:pPr>
    </w:p>
    <w:p w14:paraId="03EC7328" w14:textId="77777777" w:rsidR="000F76DF" w:rsidRDefault="000F76DF" w:rsidP="000915BC">
      <w:pPr>
        <w:pStyle w:val="Style2"/>
        <w:rPr>
          <w:sz w:val="44"/>
          <w:szCs w:val="44"/>
        </w:rPr>
      </w:pPr>
    </w:p>
    <w:p w14:paraId="26F9D41F" w14:textId="77777777" w:rsidR="000F76DF" w:rsidRDefault="000F76DF" w:rsidP="000915BC">
      <w:pPr>
        <w:pStyle w:val="Style2"/>
        <w:rPr>
          <w:sz w:val="44"/>
          <w:szCs w:val="44"/>
        </w:rPr>
      </w:pPr>
    </w:p>
    <w:p w14:paraId="3C25E557" w14:textId="77777777" w:rsidR="000F76DF" w:rsidRDefault="000F76DF" w:rsidP="000915BC">
      <w:pPr>
        <w:pStyle w:val="Style2"/>
        <w:rPr>
          <w:sz w:val="44"/>
          <w:szCs w:val="44"/>
        </w:rPr>
      </w:pPr>
    </w:p>
    <w:p w14:paraId="59375487" w14:textId="77777777" w:rsidR="000F76DF" w:rsidRDefault="000F76DF" w:rsidP="000915BC">
      <w:pPr>
        <w:pStyle w:val="Style2"/>
        <w:rPr>
          <w:sz w:val="44"/>
          <w:szCs w:val="44"/>
        </w:rPr>
      </w:pPr>
    </w:p>
    <w:p w14:paraId="6FA5D306" w14:textId="77777777" w:rsidR="000F76DF" w:rsidRDefault="000F76DF" w:rsidP="000915BC">
      <w:pPr>
        <w:pStyle w:val="Style2"/>
        <w:rPr>
          <w:sz w:val="44"/>
          <w:szCs w:val="44"/>
        </w:rPr>
      </w:pPr>
    </w:p>
    <w:p w14:paraId="7E718685" w14:textId="77777777" w:rsidR="000F76DF" w:rsidRDefault="000F76DF" w:rsidP="000915BC">
      <w:pPr>
        <w:pStyle w:val="Style2"/>
        <w:rPr>
          <w:sz w:val="44"/>
          <w:szCs w:val="44"/>
        </w:rPr>
      </w:pPr>
    </w:p>
    <w:p w14:paraId="6A618D4D" w14:textId="77777777" w:rsidR="000F76DF" w:rsidRDefault="000F76DF" w:rsidP="000915BC">
      <w:pPr>
        <w:pStyle w:val="Style2"/>
        <w:rPr>
          <w:sz w:val="44"/>
          <w:szCs w:val="44"/>
        </w:rPr>
      </w:pPr>
    </w:p>
    <w:p w14:paraId="523F3427" w14:textId="77777777" w:rsidR="000F76DF" w:rsidRDefault="000F76DF" w:rsidP="000915BC">
      <w:pPr>
        <w:pStyle w:val="Style2"/>
        <w:rPr>
          <w:sz w:val="44"/>
          <w:szCs w:val="44"/>
        </w:rPr>
      </w:pPr>
    </w:p>
    <w:p w14:paraId="580A54EF" w14:textId="77777777" w:rsidR="000F76DF" w:rsidRDefault="000F76DF" w:rsidP="000915BC">
      <w:pPr>
        <w:pStyle w:val="Style2"/>
        <w:rPr>
          <w:sz w:val="44"/>
          <w:szCs w:val="44"/>
        </w:rPr>
      </w:pPr>
    </w:p>
    <w:p w14:paraId="0FE8DD48" w14:textId="2BBC7E93" w:rsidR="000F76DF" w:rsidRDefault="0075365C" w:rsidP="000915BC">
      <w:pPr>
        <w:pStyle w:val="Style2"/>
        <w:rPr>
          <w:sz w:val="44"/>
          <w:szCs w:val="44"/>
        </w:rPr>
      </w:pPr>
      <w:r>
        <w:rPr>
          <w:sz w:val="44"/>
          <w:szCs w:val="44"/>
        </w:rPr>
        <w:t xml:space="preserve">Part 7: </w:t>
      </w:r>
      <w:ins w:id="110" w:author="swathi" w:date="2021-10-04T14:13:00Z">
        <w:r w:rsidR="00FF4213">
          <w:rPr>
            <w:sz w:val="44"/>
            <w:szCs w:val="44"/>
          </w:rPr>
          <w:t xml:space="preserve">Daniel </w:t>
        </w:r>
      </w:ins>
      <w:del w:id="111" w:author="swathi" w:date="2021-10-04T14:13:00Z">
        <w:r w:rsidR="008833CF" w:rsidDel="00FF4213">
          <w:rPr>
            <w:sz w:val="44"/>
            <w:szCs w:val="44"/>
          </w:rPr>
          <w:delText xml:space="preserve">Michael </w:delText>
        </w:r>
      </w:del>
      <w:r w:rsidR="008833CF">
        <w:rPr>
          <w:sz w:val="44"/>
          <w:szCs w:val="44"/>
        </w:rPr>
        <w:t>where are you?</w:t>
      </w:r>
    </w:p>
    <w:p w14:paraId="513ED263" w14:textId="77777777" w:rsidR="008833CF" w:rsidRDefault="008833CF" w:rsidP="000915BC">
      <w:pPr>
        <w:pStyle w:val="Style2"/>
        <w:rPr>
          <w:sz w:val="44"/>
          <w:szCs w:val="44"/>
        </w:rPr>
      </w:pPr>
    </w:p>
    <w:p w14:paraId="6A743B4A" w14:textId="77777777" w:rsidR="008833CF" w:rsidRDefault="008833CF" w:rsidP="000915BC">
      <w:pPr>
        <w:pStyle w:val="Style2"/>
        <w:rPr>
          <w:sz w:val="44"/>
          <w:szCs w:val="44"/>
        </w:rPr>
      </w:pPr>
    </w:p>
    <w:p w14:paraId="6D31AC83" w14:textId="77777777" w:rsidR="008833CF" w:rsidRDefault="008833CF" w:rsidP="000915BC">
      <w:pPr>
        <w:pStyle w:val="Style2"/>
        <w:rPr>
          <w:sz w:val="44"/>
          <w:szCs w:val="44"/>
        </w:rPr>
      </w:pPr>
    </w:p>
    <w:p w14:paraId="05BA769B" w14:textId="77777777" w:rsidR="008833CF" w:rsidRDefault="008833CF" w:rsidP="000915BC">
      <w:pPr>
        <w:pStyle w:val="Style2"/>
        <w:rPr>
          <w:sz w:val="44"/>
          <w:szCs w:val="44"/>
        </w:rPr>
      </w:pPr>
    </w:p>
    <w:p w14:paraId="7FAB4706" w14:textId="77777777" w:rsidR="008833CF" w:rsidRDefault="008833CF" w:rsidP="000915BC">
      <w:pPr>
        <w:pStyle w:val="Style2"/>
        <w:rPr>
          <w:sz w:val="44"/>
          <w:szCs w:val="44"/>
        </w:rPr>
      </w:pPr>
    </w:p>
    <w:p w14:paraId="27FE3C1D" w14:textId="77777777" w:rsidR="008833CF" w:rsidRDefault="008833CF" w:rsidP="000915BC">
      <w:pPr>
        <w:pStyle w:val="Style2"/>
        <w:rPr>
          <w:sz w:val="44"/>
          <w:szCs w:val="44"/>
        </w:rPr>
      </w:pPr>
    </w:p>
    <w:p w14:paraId="57B5BCD1" w14:textId="77777777" w:rsidR="008833CF" w:rsidRDefault="008833CF" w:rsidP="000915BC">
      <w:pPr>
        <w:pStyle w:val="Style2"/>
        <w:rPr>
          <w:sz w:val="44"/>
          <w:szCs w:val="44"/>
        </w:rPr>
      </w:pPr>
    </w:p>
    <w:p w14:paraId="58B22DBE" w14:textId="77777777" w:rsidR="008833CF" w:rsidRDefault="008833CF" w:rsidP="000915BC">
      <w:pPr>
        <w:pStyle w:val="Style2"/>
        <w:rPr>
          <w:sz w:val="44"/>
          <w:szCs w:val="44"/>
        </w:rPr>
      </w:pPr>
    </w:p>
    <w:p w14:paraId="5D41918B" w14:textId="77777777" w:rsidR="008833CF" w:rsidRDefault="008833CF" w:rsidP="000915BC">
      <w:pPr>
        <w:pStyle w:val="Style2"/>
        <w:rPr>
          <w:sz w:val="44"/>
          <w:szCs w:val="44"/>
        </w:rPr>
      </w:pPr>
    </w:p>
    <w:p w14:paraId="467AFADC" w14:textId="77777777" w:rsidR="008833CF" w:rsidRDefault="008833CF" w:rsidP="000915BC">
      <w:pPr>
        <w:pStyle w:val="Style2"/>
        <w:rPr>
          <w:sz w:val="44"/>
          <w:szCs w:val="44"/>
        </w:rPr>
      </w:pPr>
    </w:p>
    <w:p w14:paraId="71A72279" w14:textId="77777777" w:rsidR="008833CF" w:rsidRDefault="008833CF" w:rsidP="000915BC">
      <w:pPr>
        <w:pStyle w:val="Style2"/>
        <w:rPr>
          <w:sz w:val="44"/>
          <w:szCs w:val="44"/>
        </w:rPr>
      </w:pPr>
    </w:p>
    <w:p w14:paraId="0E38B6E4" w14:textId="77777777" w:rsidR="008833CF" w:rsidRDefault="008833CF" w:rsidP="000915BC">
      <w:pPr>
        <w:pStyle w:val="Style2"/>
        <w:rPr>
          <w:sz w:val="44"/>
          <w:szCs w:val="44"/>
        </w:rPr>
      </w:pPr>
    </w:p>
    <w:p w14:paraId="463C8860" w14:textId="77777777" w:rsidR="008833CF" w:rsidRDefault="008833CF" w:rsidP="000915BC">
      <w:pPr>
        <w:pStyle w:val="Style2"/>
        <w:rPr>
          <w:sz w:val="44"/>
          <w:szCs w:val="44"/>
        </w:rPr>
      </w:pPr>
    </w:p>
    <w:p w14:paraId="4B544421" w14:textId="77777777" w:rsidR="008833CF" w:rsidRDefault="008833CF" w:rsidP="000915BC">
      <w:pPr>
        <w:pStyle w:val="Style2"/>
        <w:rPr>
          <w:sz w:val="44"/>
          <w:szCs w:val="44"/>
        </w:rPr>
      </w:pPr>
    </w:p>
    <w:p w14:paraId="2BACDEFE" w14:textId="77777777" w:rsidR="008833CF" w:rsidRDefault="008833CF" w:rsidP="000915BC">
      <w:pPr>
        <w:pStyle w:val="Style2"/>
        <w:rPr>
          <w:sz w:val="44"/>
          <w:szCs w:val="44"/>
        </w:rPr>
      </w:pPr>
    </w:p>
    <w:p w14:paraId="1471624D" w14:textId="77777777" w:rsidR="008833CF" w:rsidRDefault="008833CF" w:rsidP="000915BC">
      <w:pPr>
        <w:pStyle w:val="Style2"/>
        <w:rPr>
          <w:sz w:val="44"/>
          <w:szCs w:val="44"/>
        </w:rPr>
      </w:pPr>
    </w:p>
    <w:p w14:paraId="5117656F" w14:textId="79509EB2" w:rsidR="004161FE" w:rsidRDefault="004161FE" w:rsidP="000915BC">
      <w:pPr>
        <w:pStyle w:val="Style2"/>
        <w:rPr>
          <w:sz w:val="44"/>
          <w:szCs w:val="44"/>
        </w:rPr>
      </w:pPr>
      <w:r>
        <w:rPr>
          <w:sz w:val="44"/>
          <w:szCs w:val="44"/>
        </w:rPr>
        <w:t xml:space="preserve">Part 8: </w:t>
      </w:r>
      <w:ins w:id="112" w:author="swathi" w:date="2021-10-04T14:13:00Z">
        <w:r w:rsidR="00FF4213">
          <w:rPr>
            <w:sz w:val="44"/>
            <w:szCs w:val="44"/>
          </w:rPr>
          <w:t>Daniel</w:t>
        </w:r>
      </w:ins>
      <w:ins w:id="113" w:author="swathi" w:date="2021-10-04T14:14:00Z">
        <w:r w:rsidR="00FF4213">
          <w:rPr>
            <w:sz w:val="44"/>
            <w:szCs w:val="44"/>
          </w:rPr>
          <w:t xml:space="preserve"> </w:t>
        </w:r>
      </w:ins>
      <w:del w:id="114" w:author="swathi" w:date="2021-10-04T14:13:00Z">
        <w:r w:rsidDel="00FF4213">
          <w:rPr>
            <w:sz w:val="44"/>
            <w:szCs w:val="44"/>
          </w:rPr>
          <w:delText xml:space="preserve">Michael </w:delText>
        </w:r>
      </w:del>
      <w:r>
        <w:rPr>
          <w:sz w:val="44"/>
          <w:szCs w:val="44"/>
        </w:rPr>
        <w:t xml:space="preserve">tells the </w:t>
      </w:r>
      <w:r w:rsidR="00DE7C5A">
        <w:rPr>
          <w:sz w:val="44"/>
          <w:szCs w:val="44"/>
        </w:rPr>
        <w:t>story…</w:t>
      </w:r>
    </w:p>
    <w:p w14:paraId="099B3435" w14:textId="222E7BC5" w:rsidR="004161FE" w:rsidRDefault="004161FE" w:rsidP="000915BC">
      <w:pPr>
        <w:pStyle w:val="Style2"/>
        <w:rPr>
          <w:sz w:val="44"/>
          <w:szCs w:val="44"/>
        </w:rPr>
      </w:pPr>
    </w:p>
    <w:p w14:paraId="6C4EF5FA" w14:textId="2C3F679D" w:rsidR="004161FE" w:rsidRDefault="004161FE" w:rsidP="000915BC">
      <w:pPr>
        <w:pStyle w:val="Style2"/>
        <w:rPr>
          <w:sz w:val="44"/>
          <w:szCs w:val="44"/>
        </w:rPr>
      </w:pPr>
    </w:p>
    <w:p w14:paraId="1776CC2D" w14:textId="4383A188" w:rsidR="004161FE" w:rsidRDefault="004161FE" w:rsidP="000915BC">
      <w:pPr>
        <w:pStyle w:val="Style2"/>
        <w:rPr>
          <w:sz w:val="44"/>
          <w:szCs w:val="44"/>
        </w:rPr>
      </w:pPr>
    </w:p>
    <w:p w14:paraId="2BD8A750" w14:textId="319777CA" w:rsidR="004161FE" w:rsidRDefault="004161FE" w:rsidP="000915BC">
      <w:pPr>
        <w:pStyle w:val="Style2"/>
        <w:rPr>
          <w:sz w:val="44"/>
          <w:szCs w:val="44"/>
        </w:rPr>
      </w:pPr>
    </w:p>
    <w:p w14:paraId="1ADB3E0D" w14:textId="67E83F01" w:rsidR="004161FE" w:rsidRDefault="004161FE" w:rsidP="000915BC">
      <w:pPr>
        <w:pStyle w:val="Style2"/>
        <w:rPr>
          <w:sz w:val="44"/>
          <w:szCs w:val="44"/>
        </w:rPr>
      </w:pPr>
    </w:p>
    <w:p w14:paraId="53C5F1BD" w14:textId="6BD7BA79" w:rsidR="004161FE" w:rsidRDefault="004161FE" w:rsidP="000915BC">
      <w:pPr>
        <w:pStyle w:val="Style2"/>
        <w:rPr>
          <w:sz w:val="44"/>
          <w:szCs w:val="44"/>
        </w:rPr>
      </w:pPr>
    </w:p>
    <w:p w14:paraId="4E19937D" w14:textId="463C1307" w:rsidR="004161FE" w:rsidRDefault="004161FE" w:rsidP="000915BC">
      <w:pPr>
        <w:pStyle w:val="Style2"/>
        <w:rPr>
          <w:sz w:val="44"/>
          <w:szCs w:val="44"/>
        </w:rPr>
      </w:pPr>
    </w:p>
    <w:p w14:paraId="09B2CD9C" w14:textId="2B8699E3" w:rsidR="004161FE" w:rsidRDefault="004161FE" w:rsidP="000915BC">
      <w:pPr>
        <w:pStyle w:val="Style2"/>
        <w:rPr>
          <w:sz w:val="44"/>
          <w:szCs w:val="44"/>
        </w:rPr>
      </w:pPr>
    </w:p>
    <w:p w14:paraId="65CA667D" w14:textId="20CABF20" w:rsidR="004161FE" w:rsidRDefault="004161FE" w:rsidP="000915BC">
      <w:pPr>
        <w:pStyle w:val="Style2"/>
        <w:rPr>
          <w:sz w:val="44"/>
          <w:szCs w:val="44"/>
        </w:rPr>
      </w:pPr>
    </w:p>
    <w:p w14:paraId="1D12EFD1" w14:textId="7A86D973" w:rsidR="004161FE" w:rsidRDefault="004161FE" w:rsidP="000915BC">
      <w:pPr>
        <w:pStyle w:val="Style2"/>
        <w:rPr>
          <w:sz w:val="44"/>
          <w:szCs w:val="44"/>
        </w:rPr>
      </w:pPr>
    </w:p>
    <w:p w14:paraId="2250F748" w14:textId="172B4B38" w:rsidR="004161FE" w:rsidRDefault="004161FE" w:rsidP="000915BC">
      <w:pPr>
        <w:pStyle w:val="Style2"/>
        <w:rPr>
          <w:sz w:val="44"/>
          <w:szCs w:val="44"/>
        </w:rPr>
      </w:pPr>
    </w:p>
    <w:p w14:paraId="72F15073" w14:textId="2EA832F4" w:rsidR="004161FE" w:rsidRDefault="004161FE" w:rsidP="000915BC">
      <w:pPr>
        <w:pStyle w:val="Style2"/>
        <w:rPr>
          <w:sz w:val="44"/>
          <w:szCs w:val="44"/>
        </w:rPr>
      </w:pPr>
    </w:p>
    <w:p w14:paraId="05B79921" w14:textId="6F7A3C56" w:rsidR="004161FE" w:rsidRDefault="004161FE" w:rsidP="000915BC">
      <w:pPr>
        <w:pStyle w:val="Style2"/>
        <w:rPr>
          <w:sz w:val="44"/>
          <w:szCs w:val="44"/>
        </w:rPr>
      </w:pPr>
    </w:p>
    <w:p w14:paraId="3F6995AB" w14:textId="509FA6A6" w:rsidR="004161FE" w:rsidRDefault="004161FE" w:rsidP="000915BC">
      <w:pPr>
        <w:pStyle w:val="Style2"/>
        <w:rPr>
          <w:sz w:val="44"/>
          <w:szCs w:val="44"/>
        </w:rPr>
      </w:pPr>
    </w:p>
    <w:p w14:paraId="17C90CDE" w14:textId="16FF5CF8" w:rsidR="004161FE" w:rsidRDefault="004161FE" w:rsidP="000915BC">
      <w:pPr>
        <w:pStyle w:val="Style2"/>
        <w:rPr>
          <w:sz w:val="44"/>
          <w:szCs w:val="44"/>
        </w:rPr>
      </w:pPr>
    </w:p>
    <w:p w14:paraId="5D9E5209" w14:textId="1DBE0919" w:rsidR="004161FE" w:rsidRDefault="004161FE" w:rsidP="000915BC">
      <w:pPr>
        <w:pStyle w:val="Style2"/>
        <w:rPr>
          <w:sz w:val="44"/>
          <w:szCs w:val="44"/>
        </w:rPr>
      </w:pPr>
    </w:p>
    <w:p w14:paraId="56672D97" w14:textId="784D7419" w:rsidR="004161FE" w:rsidRDefault="00E874DE" w:rsidP="000915BC">
      <w:pPr>
        <w:pStyle w:val="Style2"/>
        <w:rPr>
          <w:sz w:val="44"/>
          <w:szCs w:val="44"/>
        </w:rPr>
      </w:pPr>
      <w:r>
        <w:rPr>
          <w:sz w:val="44"/>
          <w:szCs w:val="44"/>
        </w:rPr>
        <w:t>Part 9: Valt’s father dies!</w:t>
      </w:r>
    </w:p>
    <w:p w14:paraId="4E6BD798" w14:textId="1A3ACD72" w:rsidR="00E874DE" w:rsidRPr="009C00CF" w:rsidRDefault="00E874DE" w:rsidP="000915BC">
      <w:pPr>
        <w:pStyle w:val="Style2"/>
        <w:rPr>
          <w:sz w:val="44"/>
          <w:szCs w:val="44"/>
        </w:rPr>
      </w:pPr>
    </w:p>
    <w:p w14:paraId="5CE83F1E" w14:textId="54CA3E49" w:rsidR="00E874DE" w:rsidRDefault="00E874DE" w:rsidP="000915BC">
      <w:pPr>
        <w:pStyle w:val="Style2"/>
        <w:rPr>
          <w:sz w:val="44"/>
          <w:szCs w:val="44"/>
        </w:rPr>
      </w:pPr>
    </w:p>
    <w:p w14:paraId="6DC44EEF" w14:textId="1F150D8E" w:rsidR="00E874DE" w:rsidRDefault="00E874DE" w:rsidP="000915BC">
      <w:pPr>
        <w:pStyle w:val="Style2"/>
        <w:rPr>
          <w:sz w:val="44"/>
          <w:szCs w:val="44"/>
        </w:rPr>
      </w:pPr>
    </w:p>
    <w:p w14:paraId="05B5B544" w14:textId="26F7996B" w:rsidR="00E874DE" w:rsidRDefault="00E874DE" w:rsidP="000915BC">
      <w:pPr>
        <w:pStyle w:val="Style2"/>
        <w:rPr>
          <w:sz w:val="44"/>
          <w:szCs w:val="44"/>
        </w:rPr>
      </w:pPr>
    </w:p>
    <w:p w14:paraId="03C55BB1" w14:textId="455B4328" w:rsidR="00E874DE" w:rsidRDefault="00E874DE" w:rsidP="000915BC">
      <w:pPr>
        <w:pStyle w:val="Style2"/>
        <w:rPr>
          <w:sz w:val="44"/>
          <w:szCs w:val="44"/>
        </w:rPr>
      </w:pPr>
    </w:p>
    <w:p w14:paraId="592C35AA" w14:textId="10139653" w:rsidR="00E874DE" w:rsidRDefault="00E874DE" w:rsidP="000915BC">
      <w:pPr>
        <w:pStyle w:val="Style2"/>
        <w:rPr>
          <w:sz w:val="44"/>
          <w:szCs w:val="44"/>
        </w:rPr>
      </w:pPr>
    </w:p>
    <w:p w14:paraId="5A7AA047" w14:textId="2D63B17D" w:rsidR="00E874DE" w:rsidRDefault="00E874DE" w:rsidP="000915BC">
      <w:pPr>
        <w:pStyle w:val="Style2"/>
        <w:rPr>
          <w:sz w:val="44"/>
          <w:szCs w:val="44"/>
        </w:rPr>
      </w:pPr>
    </w:p>
    <w:p w14:paraId="649CDF40" w14:textId="712D8818" w:rsidR="00E874DE" w:rsidRDefault="00E874DE" w:rsidP="000915BC">
      <w:pPr>
        <w:pStyle w:val="Style2"/>
        <w:rPr>
          <w:sz w:val="44"/>
          <w:szCs w:val="44"/>
        </w:rPr>
      </w:pPr>
    </w:p>
    <w:p w14:paraId="7ACAE57E" w14:textId="54D31ED0" w:rsidR="00E874DE" w:rsidRDefault="00E874DE" w:rsidP="000915BC">
      <w:pPr>
        <w:pStyle w:val="Style2"/>
        <w:rPr>
          <w:sz w:val="44"/>
          <w:szCs w:val="44"/>
        </w:rPr>
      </w:pPr>
    </w:p>
    <w:p w14:paraId="4251FE22" w14:textId="5E8F3FC2" w:rsidR="00E874DE" w:rsidRDefault="00E874DE" w:rsidP="000915BC">
      <w:pPr>
        <w:pStyle w:val="Style2"/>
        <w:rPr>
          <w:sz w:val="44"/>
          <w:szCs w:val="44"/>
        </w:rPr>
      </w:pPr>
    </w:p>
    <w:p w14:paraId="388DD469" w14:textId="341A9F4E" w:rsidR="00E874DE" w:rsidRDefault="00E874DE" w:rsidP="000915BC">
      <w:pPr>
        <w:pStyle w:val="Style2"/>
        <w:rPr>
          <w:sz w:val="44"/>
          <w:szCs w:val="44"/>
        </w:rPr>
      </w:pPr>
    </w:p>
    <w:p w14:paraId="7C5E4109" w14:textId="46F1DDF8" w:rsidR="00E874DE" w:rsidRDefault="00E874DE" w:rsidP="000915BC">
      <w:pPr>
        <w:pStyle w:val="Style2"/>
        <w:rPr>
          <w:sz w:val="44"/>
          <w:szCs w:val="44"/>
        </w:rPr>
      </w:pPr>
    </w:p>
    <w:p w14:paraId="47DD5BEB" w14:textId="121C24A2" w:rsidR="00E874DE" w:rsidRDefault="00E874DE" w:rsidP="000915BC">
      <w:pPr>
        <w:pStyle w:val="Style2"/>
        <w:rPr>
          <w:sz w:val="44"/>
          <w:szCs w:val="44"/>
        </w:rPr>
      </w:pPr>
    </w:p>
    <w:p w14:paraId="5CB621A8" w14:textId="52361CD2" w:rsidR="00E874DE" w:rsidRDefault="00E874DE" w:rsidP="000915BC">
      <w:pPr>
        <w:pStyle w:val="Style2"/>
        <w:rPr>
          <w:sz w:val="44"/>
          <w:szCs w:val="44"/>
        </w:rPr>
      </w:pPr>
    </w:p>
    <w:p w14:paraId="00FC889F" w14:textId="7311F78D" w:rsidR="00E874DE" w:rsidRDefault="00E874DE" w:rsidP="000915BC">
      <w:pPr>
        <w:pStyle w:val="Style2"/>
        <w:rPr>
          <w:sz w:val="44"/>
          <w:szCs w:val="44"/>
        </w:rPr>
      </w:pPr>
    </w:p>
    <w:p w14:paraId="1352DA7B" w14:textId="6C94623E" w:rsidR="00E874DE" w:rsidRDefault="00E874DE" w:rsidP="000915BC">
      <w:pPr>
        <w:pStyle w:val="Style2"/>
        <w:rPr>
          <w:sz w:val="44"/>
          <w:szCs w:val="44"/>
        </w:rPr>
      </w:pPr>
    </w:p>
    <w:p w14:paraId="1C8971FA" w14:textId="6001AFC5" w:rsidR="009C00CF" w:rsidRDefault="009C00CF" w:rsidP="000915BC">
      <w:pPr>
        <w:pStyle w:val="Style2"/>
        <w:rPr>
          <w:sz w:val="44"/>
          <w:szCs w:val="44"/>
        </w:rPr>
      </w:pPr>
      <w:r>
        <w:rPr>
          <w:sz w:val="44"/>
          <w:szCs w:val="44"/>
        </w:rPr>
        <w:t xml:space="preserve">Part 10: Valt turns into a big </w:t>
      </w:r>
      <w:r w:rsidR="00DE7C5A">
        <w:rPr>
          <w:sz w:val="44"/>
          <w:szCs w:val="44"/>
        </w:rPr>
        <w:t>ghost!</w:t>
      </w:r>
    </w:p>
    <w:p w14:paraId="5FE649F4" w14:textId="20AFF015" w:rsidR="009C00CF" w:rsidRDefault="009C00CF" w:rsidP="000915BC">
      <w:pPr>
        <w:pStyle w:val="Style2"/>
        <w:rPr>
          <w:sz w:val="20"/>
          <w:szCs w:val="20"/>
        </w:rPr>
      </w:pPr>
    </w:p>
    <w:p w14:paraId="189A1253" w14:textId="69BDB292" w:rsidR="009C00CF" w:rsidRDefault="009C00CF" w:rsidP="000915BC">
      <w:pPr>
        <w:pStyle w:val="Style2"/>
        <w:rPr>
          <w:sz w:val="20"/>
          <w:szCs w:val="20"/>
        </w:rPr>
      </w:pPr>
    </w:p>
    <w:p w14:paraId="2D7882A0" w14:textId="03380A12" w:rsidR="009C00CF" w:rsidRDefault="009C00CF" w:rsidP="000915BC">
      <w:pPr>
        <w:pStyle w:val="Style2"/>
        <w:rPr>
          <w:sz w:val="20"/>
          <w:szCs w:val="20"/>
        </w:rPr>
      </w:pPr>
    </w:p>
    <w:p w14:paraId="17E71521" w14:textId="17225C80" w:rsidR="009C00CF" w:rsidRDefault="009C00CF" w:rsidP="000915BC">
      <w:pPr>
        <w:pStyle w:val="Style2"/>
        <w:rPr>
          <w:sz w:val="20"/>
          <w:szCs w:val="20"/>
        </w:rPr>
      </w:pPr>
    </w:p>
    <w:p w14:paraId="1C4345E3" w14:textId="5BDCCF75" w:rsidR="009C00CF" w:rsidRDefault="009C00CF" w:rsidP="000915BC">
      <w:pPr>
        <w:pStyle w:val="Style2"/>
        <w:rPr>
          <w:sz w:val="20"/>
          <w:szCs w:val="20"/>
        </w:rPr>
      </w:pPr>
    </w:p>
    <w:p w14:paraId="410FABF9" w14:textId="11453B96" w:rsidR="009C00CF" w:rsidRDefault="009C00CF" w:rsidP="000915BC">
      <w:pPr>
        <w:pStyle w:val="Style2"/>
        <w:rPr>
          <w:sz w:val="44"/>
          <w:szCs w:val="44"/>
        </w:rPr>
      </w:pPr>
    </w:p>
    <w:p w14:paraId="280BB1F3" w14:textId="63B6838D" w:rsidR="009C00CF" w:rsidRDefault="009C00CF" w:rsidP="000915BC">
      <w:pPr>
        <w:pStyle w:val="Style2"/>
        <w:rPr>
          <w:sz w:val="44"/>
          <w:szCs w:val="44"/>
        </w:rPr>
      </w:pPr>
    </w:p>
    <w:p w14:paraId="6BE1B4FA" w14:textId="4CE8C538" w:rsidR="009C00CF" w:rsidRDefault="009C00CF" w:rsidP="000915BC">
      <w:pPr>
        <w:pStyle w:val="Style2"/>
        <w:rPr>
          <w:sz w:val="44"/>
          <w:szCs w:val="44"/>
        </w:rPr>
      </w:pPr>
    </w:p>
    <w:p w14:paraId="18E2CC7D" w14:textId="4FCB9467" w:rsidR="009C00CF" w:rsidRDefault="009C00CF" w:rsidP="000915BC">
      <w:pPr>
        <w:pStyle w:val="Style2"/>
        <w:rPr>
          <w:sz w:val="44"/>
          <w:szCs w:val="44"/>
        </w:rPr>
      </w:pPr>
    </w:p>
    <w:p w14:paraId="500907B6" w14:textId="0579B839" w:rsidR="009C00CF" w:rsidRDefault="009C00CF" w:rsidP="000915BC">
      <w:pPr>
        <w:pStyle w:val="Style2"/>
        <w:rPr>
          <w:sz w:val="44"/>
          <w:szCs w:val="44"/>
        </w:rPr>
      </w:pPr>
    </w:p>
    <w:p w14:paraId="299D13C9" w14:textId="0A0CDEE3" w:rsidR="009C00CF" w:rsidRDefault="009C00CF" w:rsidP="000915BC">
      <w:pPr>
        <w:pStyle w:val="Style2"/>
        <w:rPr>
          <w:sz w:val="44"/>
          <w:szCs w:val="44"/>
        </w:rPr>
      </w:pPr>
    </w:p>
    <w:p w14:paraId="2ACF6E47" w14:textId="72C65C07" w:rsidR="009C00CF" w:rsidRDefault="009C00CF" w:rsidP="000915BC">
      <w:pPr>
        <w:pStyle w:val="Style2"/>
        <w:rPr>
          <w:sz w:val="44"/>
          <w:szCs w:val="44"/>
        </w:rPr>
      </w:pPr>
    </w:p>
    <w:p w14:paraId="3EC56843" w14:textId="363DA596" w:rsidR="009C00CF" w:rsidRDefault="009C00CF" w:rsidP="000915BC">
      <w:pPr>
        <w:pStyle w:val="Style2"/>
        <w:rPr>
          <w:sz w:val="44"/>
          <w:szCs w:val="44"/>
        </w:rPr>
      </w:pPr>
    </w:p>
    <w:p w14:paraId="76063DC3" w14:textId="687C4C9C" w:rsidR="009C00CF" w:rsidRDefault="009C00CF" w:rsidP="000915BC">
      <w:pPr>
        <w:pStyle w:val="Style2"/>
        <w:rPr>
          <w:sz w:val="44"/>
          <w:szCs w:val="44"/>
        </w:rPr>
      </w:pPr>
    </w:p>
    <w:p w14:paraId="0393F6BC" w14:textId="5E6D39A6" w:rsidR="009C00CF" w:rsidRDefault="009C00CF" w:rsidP="000915BC">
      <w:pPr>
        <w:pStyle w:val="Style2"/>
        <w:rPr>
          <w:sz w:val="44"/>
          <w:szCs w:val="44"/>
        </w:rPr>
      </w:pPr>
    </w:p>
    <w:p w14:paraId="1F498DB7" w14:textId="63CE7B59" w:rsidR="009C00CF" w:rsidRDefault="009C00CF" w:rsidP="000915BC">
      <w:pPr>
        <w:pStyle w:val="Style2"/>
        <w:rPr>
          <w:sz w:val="44"/>
          <w:szCs w:val="44"/>
        </w:rPr>
      </w:pPr>
    </w:p>
    <w:p w14:paraId="035EE552" w14:textId="6A90220D" w:rsidR="009C00CF" w:rsidRDefault="009C00CF" w:rsidP="000915BC">
      <w:pPr>
        <w:pStyle w:val="Style2"/>
        <w:rPr>
          <w:sz w:val="44"/>
          <w:szCs w:val="44"/>
        </w:rPr>
      </w:pPr>
    </w:p>
    <w:p w14:paraId="36772D75" w14:textId="1517A817" w:rsidR="009C00CF" w:rsidRDefault="009C00CF" w:rsidP="000915BC">
      <w:pPr>
        <w:pStyle w:val="Style2"/>
        <w:rPr>
          <w:sz w:val="44"/>
          <w:szCs w:val="44"/>
        </w:rPr>
      </w:pPr>
    </w:p>
    <w:p w14:paraId="78A5FCDD" w14:textId="7667D732" w:rsidR="00902D76" w:rsidRDefault="00902D76" w:rsidP="000915BC">
      <w:pPr>
        <w:pStyle w:val="Style2"/>
        <w:rPr>
          <w:sz w:val="44"/>
          <w:szCs w:val="44"/>
        </w:rPr>
      </w:pPr>
      <w:r>
        <w:rPr>
          <w:sz w:val="44"/>
          <w:szCs w:val="44"/>
        </w:rPr>
        <w:t xml:space="preserve">Part 11: Valt </w:t>
      </w:r>
      <w:r w:rsidR="00DE7C5A">
        <w:rPr>
          <w:sz w:val="44"/>
          <w:szCs w:val="44"/>
        </w:rPr>
        <w:t>mystery?</w:t>
      </w:r>
    </w:p>
    <w:p w14:paraId="12E29A02" w14:textId="1A3AEB9C" w:rsidR="00902D76" w:rsidRDefault="00902D76" w:rsidP="000915BC">
      <w:pPr>
        <w:pStyle w:val="Style2"/>
        <w:rPr>
          <w:sz w:val="44"/>
          <w:szCs w:val="44"/>
        </w:rPr>
      </w:pPr>
    </w:p>
    <w:p w14:paraId="616D91F1" w14:textId="4384B553" w:rsidR="00902D76" w:rsidRDefault="00902D76" w:rsidP="000915BC">
      <w:pPr>
        <w:pStyle w:val="Style2"/>
        <w:rPr>
          <w:sz w:val="44"/>
          <w:szCs w:val="44"/>
        </w:rPr>
      </w:pPr>
    </w:p>
    <w:p w14:paraId="552D04C5" w14:textId="3B1CEEAE" w:rsidR="00902D76" w:rsidRDefault="00902D76" w:rsidP="000915BC">
      <w:pPr>
        <w:pStyle w:val="Style2"/>
        <w:rPr>
          <w:sz w:val="44"/>
          <w:szCs w:val="44"/>
        </w:rPr>
      </w:pPr>
    </w:p>
    <w:p w14:paraId="5FFD5F60" w14:textId="1640E1BC" w:rsidR="00902D76" w:rsidRDefault="00902D76" w:rsidP="000915BC">
      <w:pPr>
        <w:pStyle w:val="Style2"/>
        <w:rPr>
          <w:sz w:val="44"/>
          <w:szCs w:val="44"/>
        </w:rPr>
      </w:pPr>
    </w:p>
    <w:p w14:paraId="5220A670" w14:textId="499DF8EB" w:rsidR="00902D76" w:rsidRDefault="00902D76" w:rsidP="000915BC">
      <w:pPr>
        <w:pStyle w:val="Style2"/>
        <w:rPr>
          <w:sz w:val="44"/>
          <w:szCs w:val="44"/>
        </w:rPr>
      </w:pPr>
    </w:p>
    <w:p w14:paraId="4C632E3B" w14:textId="13F165A1" w:rsidR="00902D76" w:rsidRDefault="00902D76" w:rsidP="000915BC">
      <w:pPr>
        <w:pStyle w:val="Style2"/>
        <w:rPr>
          <w:sz w:val="44"/>
          <w:szCs w:val="44"/>
        </w:rPr>
      </w:pPr>
    </w:p>
    <w:p w14:paraId="2ED47CF3" w14:textId="28CA373E" w:rsidR="00902D76" w:rsidRDefault="00902D76" w:rsidP="000915BC">
      <w:pPr>
        <w:pStyle w:val="Style2"/>
        <w:rPr>
          <w:sz w:val="44"/>
          <w:szCs w:val="44"/>
        </w:rPr>
      </w:pPr>
    </w:p>
    <w:p w14:paraId="70B60B81" w14:textId="12E446BB" w:rsidR="00902D76" w:rsidRDefault="00902D76" w:rsidP="000915BC">
      <w:pPr>
        <w:pStyle w:val="Style2"/>
        <w:rPr>
          <w:sz w:val="44"/>
          <w:szCs w:val="44"/>
        </w:rPr>
      </w:pPr>
    </w:p>
    <w:p w14:paraId="5A7A38F1" w14:textId="1DE75A8E" w:rsidR="00902D76" w:rsidRDefault="00902D76" w:rsidP="000915BC">
      <w:pPr>
        <w:pStyle w:val="Style2"/>
        <w:rPr>
          <w:sz w:val="44"/>
          <w:szCs w:val="44"/>
        </w:rPr>
      </w:pPr>
    </w:p>
    <w:p w14:paraId="4F89CDBB" w14:textId="74A65818" w:rsidR="00902D76" w:rsidRDefault="00902D76" w:rsidP="000915BC">
      <w:pPr>
        <w:pStyle w:val="Style2"/>
        <w:rPr>
          <w:sz w:val="44"/>
          <w:szCs w:val="44"/>
        </w:rPr>
      </w:pPr>
    </w:p>
    <w:p w14:paraId="2C8E96C4" w14:textId="753AB564" w:rsidR="00902D76" w:rsidRDefault="00902D76" w:rsidP="000915BC">
      <w:pPr>
        <w:pStyle w:val="Style2"/>
        <w:rPr>
          <w:sz w:val="44"/>
          <w:szCs w:val="44"/>
        </w:rPr>
      </w:pPr>
    </w:p>
    <w:p w14:paraId="684DB583" w14:textId="083949EB" w:rsidR="00902D76" w:rsidRDefault="00902D76" w:rsidP="000915BC">
      <w:pPr>
        <w:pStyle w:val="Style2"/>
        <w:rPr>
          <w:sz w:val="44"/>
          <w:szCs w:val="44"/>
        </w:rPr>
      </w:pPr>
    </w:p>
    <w:p w14:paraId="18D5825B" w14:textId="51F6A98F" w:rsidR="00902D76" w:rsidRDefault="00902D76" w:rsidP="000915BC">
      <w:pPr>
        <w:pStyle w:val="Style2"/>
        <w:rPr>
          <w:sz w:val="44"/>
          <w:szCs w:val="44"/>
        </w:rPr>
      </w:pPr>
    </w:p>
    <w:p w14:paraId="7ED3BE3E" w14:textId="1C3654ED" w:rsidR="00902D76" w:rsidRDefault="00902D76" w:rsidP="000915BC">
      <w:pPr>
        <w:pStyle w:val="Style2"/>
        <w:rPr>
          <w:sz w:val="44"/>
          <w:szCs w:val="44"/>
        </w:rPr>
      </w:pPr>
    </w:p>
    <w:p w14:paraId="6B64BA13" w14:textId="12434AAA" w:rsidR="00902D76" w:rsidRDefault="00902D76" w:rsidP="000915BC">
      <w:pPr>
        <w:pStyle w:val="Style2"/>
        <w:rPr>
          <w:sz w:val="44"/>
          <w:szCs w:val="44"/>
        </w:rPr>
      </w:pPr>
    </w:p>
    <w:p w14:paraId="3A9414A1" w14:textId="5DE83928" w:rsidR="00902D76" w:rsidRDefault="00902D76" w:rsidP="000915BC">
      <w:pPr>
        <w:pStyle w:val="Style2"/>
        <w:rPr>
          <w:sz w:val="44"/>
          <w:szCs w:val="44"/>
        </w:rPr>
      </w:pPr>
    </w:p>
    <w:p w14:paraId="08127541" w14:textId="078ED0CC" w:rsidR="00902D76" w:rsidRPr="009C00CF" w:rsidRDefault="00902D76" w:rsidP="000915BC">
      <w:pPr>
        <w:pStyle w:val="Style2"/>
        <w:rPr>
          <w:sz w:val="44"/>
          <w:szCs w:val="44"/>
        </w:rPr>
      </w:pPr>
      <w:r>
        <w:rPr>
          <w:sz w:val="44"/>
          <w:szCs w:val="44"/>
        </w:rPr>
        <w:t xml:space="preserve">Part 12: </w:t>
      </w:r>
      <w:r w:rsidR="00DE7C5A">
        <w:rPr>
          <w:sz w:val="44"/>
          <w:szCs w:val="44"/>
        </w:rPr>
        <w:t>Cloe</w:t>
      </w:r>
      <w:r>
        <w:rPr>
          <w:sz w:val="44"/>
          <w:szCs w:val="44"/>
        </w:rPr>
        <w:t xml:space="preserve"> </w:t>
      </w:r>
      <w:r w:rsidR="00DE7C5A">
        <w:rPr>
          <w:sz w:val="44"/>
          <w:szCs w:val="44"/>
        </w:rPr>
        <w:t>leaves.</w:t>
      </w:r>
    </w:p>
    <w:p w14:paraId="6E99FCF7" w14:textId="65439EA0" w:rsidR="000464E8" w:rsidRDefault="000464E8" w:rsidP="000915BC">
      <w:pPr>
        <w:pStyle w:val="Style2"/>
        <w:rPr>
          <w:sz w:val="20"/>
          <w:szCs w:val="20"/>
        </w:rPr>
      </w:pPr>
    </w:p>
    <w:p w14:paraId="4633D730" w14:textId="672E725C" w:rsidR="00CA5FF1" w:rsidRDefault="00CA5FF1" w:rsidP="000915BC">
      <w:pPr>
        <w:pStyle w:val="Style2"/>
        <w:rPr>
          <w:sz w:val="20"/>
          <w:szCs w:val="20"/>
        </w:rPr>
      </w:pPr>
    </w:p>
    <w:p w14:paraId="307A69F1" w14:textId="77777777" w:rsidR="000E082D" w:rsidRDefault="000E082D" w:rsidP="000915BC">
      <w:pPr>
        <w:pStyle w:val="Style2"/>
        <w:rPr>
          <w:sz w:val="20"/>
          <w:szCs w:val="20"/>
        </w:rPr>
      </w:pPr>
    </w:p>
    <w:p w14:paraId="5C7A00BC" w14:textId="77777777" w:rsidR="001E3627" w:rsidRDefault="001E3627" w:rsidP="000915BC">
      <w:pPr>
        <w:pStyle w:val="Style2"/>
        <w:rPr>
          <w:sz w:val="20"/>
          <w:szCs w:val="20"/>
        </w:rPr>
      </w:pPr>
    </w:p>
    <w:p w14:paraId="4F7B24DB" w14:textId="77777777" w:rsidR="001E3627" w:rsidRDefault="001E3627" w:rsidP="000915BC">
      <w:pPr>
        <w:pStyle w:val="Style2"/>
        <w:rPr>
          <w:sz w:val="20"/>
          <w:szCs w:val="20"/>
        </w:rPr>
      </w:pPr>
    </w:p>
    <w:p w14:paraId="3D48B84B" w14:textId="77777777" w:rsidR="00554C44" w:rsidRDefault="00554C44" w:rsidP="000915BC">
      <w:pPr>
        <w:pStyle w:val="Style2"/>
        <w:rPr>
          <w:sz w:val="20"/>
          <w:szCs w:val="20"/>
        </w:rPr>
      </w:pPr>
    </w:p>
    <w:p w14:paraId="69C666C4" w14:textId="2FF6DCD1" w:rsidR="00454246" w:rsidRDefault="00454246" w:rsidP="000915BC">
      <w:pPr>
        <w:pStyle w:val="Style2"/>
        <w:rPr>
          <w:sz w:val="20"/>
          <w:szCs w:val="20"/>
        </w:rPr>
      </w:pPr>
    </w:p>
    <w:p w14:paraId="4056E0D8" w14:textId="77777777" w:rsidR="00454246" w:rsidRDefault="00454246" w:rsidP="000915BC">
      <w:pPr>
        <w:pStyle w:val="Style2"/>
        <w:rPr>
          <w:sz w:val="20"/>
          <w:szCs w:val="20"/>
        </w:rPr>
      </w:pPr>
    </w:p>
    <w:p w14:paraId="6251379E" w14:textId="77777777" w:rsidR="002B0D1E" w:rsidRDefault="002B0D1E" w:rsidP="000915BC">
      <w:pPr>
        <w:pStyle w:val="Style2"/>
        <w:rPr>
          <w:sz w:val="20"/>
          <w:szCs w:val="20"/>
        </w:rPr>
      </w:pPr>
    </w:p>
    <w:p w14:paraId="7573F6C9" w14:textId="77777777" w:rsidR="006576BD" w:rsidRDefault="006576BD" w:rsidP="000915BC">
      <w:pPr>
        <w:pStyle w:val="Style2"/>
        <w:rPr>
          <w:sz w:val="20"/>
          <w:szCs w:val="20"/>
        </w:rPr>
      </w:pPr>
    </w:p>
    <w:p w14:paraId="1506A32D" w14:textId="79ECE0A6" w:rsidR="00CD179E" w:rsidRDefault="00CD179E" w:rsidP="000915BC">
      <w:pPr>
        <w:pStyle w:val="Style2"/>
        <w:rPr>
          <w:sz w:val="20"/>
          <w:szCs w:val="20"/>
        </w:rPr>
      </w:pPr>
    </w:p>
    <w:p w14:paraId="7B947F7E" w14:textId="77777777" w:rsidR="00CD179E" w:rsidRDefault="00CD179E" w:rsidP="000915BC">
      <w:pPr>
        <w:pStyle w:val="Style2"/>
        <w:rPr>
          <w:sz w:val="20"/>
          <w:szCs w:val="20"/>
        </w:rPr>
      </w:pPr>
    </w:p>
    <w:p w14:paraId="5E37202C" w14:textId="03DA2CA7" w:rsidR="0046581D" w:rsidRDefault="0046581D" w:rsidP="000915BC">
      <w:pPr>
        <w:pStyle w:val="Style2"/>
        <w:rPr>
          <w:sz w:val="20"/>
          <w:szCs w:val="20"/>
        </w:rPr>
      </w:pPr>
    </w:p>
    <w:p w14:paraId="63EFAF06" w14:textId="77777777" w:rsidR="0046581D" w:rsidRDefault="0046581D" w:rsidP="000915BC">
      <w:pPr>
        <w:pStyle w:val="Style2"/>
        <w:rPr>
          <w:sz w:val="20"/>
          <w:szCs w:val="20"/>
        </w:rPr>
      </w:pPr>
    </w:p>
    <w:p w14:paraId="0D85A0F3" w14:textId="77777777" w:rsidR="00E27B15" w:rsidRDefault="00E27B15" w:rsidP="000915BC">
      <w:pPr>
        <w:pStyle w:val="Style2"/>
        <w:rPr>
          <w:sz w:val="20"/>
          <w:szCs w:val="20"/>
        </w:rPr>
      </w:pPr>
    </w:p>
    <w:p w14:paraId="7E12E098" w14:textId="7A79162F" w:rsidR="00191F6C" w:rsidRDefault="00191F6C" w:rsidP="000915BC">
      <w:pPr>
        <w:pStyle w:val="Style2"/>
        <w:rPr>
          <w:sz w:val="20"/>
          <w:szCs w:val="20"/>
        </w:rPr>
      </w:pPr>
    </w:p>
    <w:p w14:paraId="031D4A25" w14:textId="77777777" w:rsidR="000525E8" w:rsidRDefault="000525E8" w:rsidP="000915BC">
      <w:pPr>
        <w:pStyle w:val="Style2"/>
        <w:rPr>
          <w:sz w:val="20"/>
          <w:szCs w:val="20"/>
        </w:rPr>
      </w:pPr>
    </w:p>
    <w:p w14:paraId="5EBD391D" w14:textId="77777777" w:rsidR="00C94339" w:rsidRDefault="00C94339" w:rsidP="000915BC">
      <w:pPr>
        <w:pStyle w:val="Style2"/>
        <w:rPr>
          <w:sz w:val="20"/>
          <w:szCs w:val="20"/>
        </w:rPr>
      </w:pPr>
    </w:p>
    <w:p w14:paraId="202C1FFD" w14:textId="7E0B8ADA" w:rsidR="00A713A6" w:rsidRDefault="00A713A6" w:rsidP="000915BC">
      <w:pPr>
        <w:pStyle w:val="Style2"/>
        <w:rPr>
          <w:sz w:val="20"/>
          <w:szCs w:val="20"/>
        </w:rPr>
      </w:pPr>
    </w:p>
    <w:p w14:paraId="69CF0D9E" w14:textId="251CD4F0" w:rsidR="000A5EAF" w:rsidRDefault="000A5EAF" w:rsidP="000915BC">
      <w:pPr>
        <w:pStyle w:val="Style2"/>
        <w:rPr>
          <w:sz w:val="20"/>
          <w:szCs w:val="20"/>
        </w:rPr>
      </w:pPr>
    </w:p>
    <w:p w14:paraId="3418EDF1" w14:textId="3E966847" w:rsidR="00F713A6" w:rsidRDefault="00F713A6" w:rsidP="000915BC">
      <w:pPr>
        <w:pStyle w:val="Style2"/>
        <w:rPr>
          <w:sz w:val="20"/>
          <w:szCs w:val="20"/>
        </w:rPr>
      </w:pPr>
    </w:p>
    <w:p w14:paraId="5B5A2425" w14:textId="30322B1C" w:rsidR="00092605" w:rsidRDefault="00092605" w:rsidP="000915BC">
      <w:pPr>
        <w:pStyle w:val="Style2"/>
        <w:rPr>
          <w:sz w:val="20"/>
          <w:szCs w:val="20"/>
        </w:rPr>
      </w:pPr>
    </w:p>
    <w:p w14:paraId="5F2D758D" w14:textId="77777777" w:rsidR="00CE7C9C" w:rsidRDefault="00CE7C9C" w:rsidP="000915BC">
      <w:pPr>
        <w:pStyle w:val="Style2"/>
        <w:rPr>
          <w:sz w:val="20"/>
          <w:szCs w:val="20"/>
        </w:rPr>
      </w:pPr>
    </w:p>
    <w:p w14:paraId="617E9A8A" w14:textId="5D4BF70E" w:rsidR="00300AEE" w:rsidRDefault="00300AEE" w:rsidP="000915BC">
      <w:pPr>
        <w:pStyle w:val="Style2"/>
        <w:rPr>
          <w:sz w:val="20"/>
          <w:szCs w:val="20"/>
        </w:rPr>
      </w:pPr>
    </w:p>
    <w:p w14:paraId="2096855B" w14:textId="3B615941" w:rsidR="00075E04" w:rsidRDefault="00075E04" w:rsidP="000915BC">
      <w:pPr>
        <w:pStyle w:val="Style2"/>
        <w:rPr>
          <w:sz w:val="20"/>
          <w:szCs w:val="20"/>
        </w:rPr>
      </w:pPr>
    </w:p>
    <w:p w14:paraId="5C4800E2" w14:textId="40EB8FA7" w:rsidR="00211541" w:rsidRDefault="00211541" w:rsidP="000915BC">
      <w:pPr>
        <w:pStyle w:val="Style2"/>
        <w:rPr>
          <w:sz w:val="20"/>
          <w:szCs w:val="20"/>
        </w:rPr>
      </w:pPr>
    </w:p>
    <w:p w14:paraId="64E4762F" w14:textId="39BA048E" w:rsidR="00E3028E" w:rsidRDefault="00E3028E" w:rsidP="000915BC">
      <w:pPr>
        <w:pStyle w:val="Style2"/>
        <w:rPr>
          <w:sz w:val="20"/>
          <w:szCs w:val="20"/>
        </w:rPr>
      </w:pPr>
    </w:p>
    <w:p w14:paraId="3C8DA0E4" w14:textId="01A94836" w:rsidR="00203855" w:rsidRDefault="00203855" w:rsidP="000915BC">
      <w:pPr>
        <w:pStyle w:val="Style2"/>
        <w:rPr>
          <w:sz w:val="20"/>
          <w:szCs w:val="20"/>
        </w:rPr>
      </w:pPr>
    </w:p>
    <w:p w14:paraId="54389C35" w14:textId="77777777" w:rsidR="004E00E3" w:rsidRDefault="004E00E3" w:rsidP="000915BC">
      <w:pPr>
        <w:pStyle w:val="Style2"/>
        <w:rPr>
          <w:sz w:val="20"/>
          <w:szCs w:val="20"/>
        </w:rPr>
      </w:pPr>
    </w:p>
    <w:p w14:paraId="2C858E63" w14:textId="77777777" w:rsidR="00563C64" w:rsidRDefault="00563C64" w:rsidP="000915BC">
      <w:pPr>
        <w:pStyle w:val="Style2"/>
        <w:rPr>
          <w:sz w:val="20"/>
          <w:szCs w:val="20"/>
        </w:rPr>
      </w:pPr>
    </w:p>
    <w:p w14:paraId="42DAF6F4" w14:textId="1FB14D66" w:rsidR="00563C64" w:rsidRDefault="00563C64" w:rsidP="000915BC">
      <w:pPr>
        <w:pStyle w:val="Style2"/>
        <w:rPr>
          <w:sz w:val="20"/>
          <w:szCs w:val="20"/>
        </w:rPr>
      </w:pPr>
    </w:p>
    <w:p w14:paraId="19442281" w14:textId="77777777" w:rsidR="00D51CA9" w:rsidRPr="00040239" w:rsidRDefault="00D51CA9" w:rsidP="000915BC">
      <w:pPr>
        <w:pStyle w:val="Style2"/>
        <w:rPr>
          <w:sz w:val="20"/>
          <w:szCs w:val="20"/>
        </w:rPr>
      </w:pPr>
    </w:p>
    <w:sectPr w:rsidR="00D51CA9" w:rsidRPr="000402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18C02" w14:textId="77777777" w:rsidR="00E36B5E" w:rsidRDefault="00E36B5E" w:rsidP="00AB5A31">
      <w:pPr>
        <w:spacing w:after="0" w:line="240" w:lineRule="auto"/>
      </w:pPr>
      <w:r>
        <w:separator/>
      </w:r>
    </w:p>
  </w:endnote>
  <w:endnote w:type="continuationSeparator" w:id="0">
    <w:p w14:paraId="0D30E3D6" w14:textId="77777777" w:rsidR="00E36B5E" w:rsidRDefault="00E36B5E" w:rsidP="00AB5A31">
      <w:pPr>
        <w:spacing w:after="0" w:line="240" w:lineRule="auto"/>
      </w:pPr>
      <w:r>
        <w:continuationSeparator/>
      </w:r>
    </w:p>
  </w:endnote>
  <w:endnote w:type="continuationNotice" w:id="1">
    <w:p w14:paraId="72532233" w14:textId="77777777" w:rsidR="00E36B5E" w:rsidRDefault="00E36B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1013" w14:textId="77777777" w:rsidR="00E36B5E" w:rsidRDefault="00E36B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9A1AA" w14:textId="77777777" w:rsidR="00E36B5E" w:rsidRDefault="00E36B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39C44" w14:textId="77777777" w:rsidR="00E36B5E" w:rsidRDefault="00E36B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D6941" w14:textId="77777777" w:rsidR="00E36B5E" w:rsidRDefault="00E36B5E" w:rsidP="00AB5A31">
      <w:pPr>
        <w:spacing w:after="0" w:line="240" w:lineRule="auto"/>
      </w:pPr>
      <w:r>
        <w:separator/>
      </w:r>
    </w:p>
  </w:footnote>
  <w:footnote w:type="continuationSeparator" w:id="0">
    <w:p w14:paraId="1285F3CE" w14:textId="77777777" w:rsidR="00E36B5E" w:rsidRDefault="00E36B5E" w:rsidP="00AB5A31">
      <w:pPr>
        <w:spacing w:after="0" w:line="240" w:lineRule="auto"/>
      </w:pPr>
      <w:r>
        <w:continuationSeparator/>
      </w:r>
    </w:p>
  </w:footnote>
  <w:footnote w:type="continuationNotice" w:id="1">
    <w:p w14:paraId="2F28985B" w14:textId="77777777" w:rsidR="00E36B5E" w:rsidRDefault="00E36B5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3A2B1" w14:textId="77777777" w:rsidR="00E36B5E" w:rsidRDefault="00E36B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4E63D" w14:textId="324E6ACF" w:rsidR="00E36B5E" w:rsidRDefault="00E36B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BA3" w14:textId="77777777" w:rsidR="00E36B5E" w:rsidRDefault="00E36B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72E"/>
    <w:rsid w:val="000004DF"/>
    <w:rsid w:val="00002067"/>
    <w:rsid w:val="00005E19"/>
    <w:rsid w:val="00013F85"/>
    <w:rsid w:val="0001737E"/>
    <w:rsid w:val="00020DCB"/>
    <w:rsid w:val="0002209F"/>
    <w:rsid w:val="00027A5E"/>
    <w:rsid w:val="0003049D"/>
    <w:rsid w:val="00040239"/>
    <w:rsid w:val="00044DB4"/>
    <w:rsid w:val="000455FA"/>
    <w:rsid w:val="0004617E"/>
    <w:rsid w:val="000464E8"/>
    <w:rsid w:val="000525E8"/>
    <w:rsid w:val="000565DB"/>
    <w:rsid w:val="000673C3"/>
    <w:rsid w:val="00075E04"/>
    <w:rsid w:val="00087498"/>
    <w:rsid w:val="000915BC"/>
    <w:rsid w:val="00092605"/>
    <w:rsid w:val="000A4621"/>
    <w:rsid w:val="000A4D01"/>
    <w:rsid w:val="000A5EAF"/>
    <w:rsid w:val="000A6258"/>
    <w:rsid w:val="000B3517"/>
    <w:rsid w:val="000C1945"/>
    <w:rsid w:val="000C3F32"/>
    <w:rsid w:val="000C5536"/>
    <w:rsid w:val="000C5661"/>
    <w:rsid w:val="000C7C19"/>
    <w:rsid w:val="000D0726"/>
    <w:rsid w:val="000E082D"/>
    <w:rsid w:val="000E3085"/>
    <w:rsid w:val="000E44BD"/>
    <w:rsid w:val="000F76DF"/>
    <w:rsid w:val="00102B5E"/>
    <w:rsid w:val="0010321E"/>
    <w:rsid w:val="001043B7"/>
    <w:rsid w:val="00105050"/>
    <w:rsid w:val="0010545D"/>
    <w:rsid w:val="001077CB"/>
    <w:rsid w:val="00121E75"/>
    <w:rsid w:val="00127547"/>
    <w:rsid w:val="00134DA2"/>
    <w:rsid w:val="00140EAF"/>
    <w:rsid w:val="00141898"/>
    <w:rsid w:val="001439BD"/>
    <w:rsid w:val="0014605B"/>
    <w:rsid w:val="00151DC0"/>
    <w:rsid w:val="00153AB4"/>
    <w:rsid w:val="001545EE"/>
    <w:rsid w:val="00157061"/>
    <w:rsid w:val="00162837"/>
    <w:rsid w:val="00164820"/>
    <w:rsid w:val="00165670"/>
    <w:rsid w:val="00171C58"/>
    <w:rsid w:val="00172239"/>
    <w:rsid w:val="001761F7"/>
    <w:rsid w:val="0018134E"/>
    <w:rsid w:val="00191F6C"/>
    <w:rsid w:val="00192E10"/>
    <w:rsid w:val="001A3A9B"/>
    <w:rsid w:val="001A3F0E"/>
    <w:rsid w:val="001B2F5E"/>
    <w:rsid w:val="001B5085"/>
    <w:rsid w:val="001B55A3"/>
    <w:rsid w:val="001B7CA9"/>
    <w:rsid w:val="001C2BC6"/>
    <w:rsid w:val="001C50C2"/>
    <w:rsid w:val="001D1D94"/>
    <w:rsid w:val="001E0FD3"/>
    <w:rsid w:val="001E178C"/>
    <w:rsid w:val="001E22C7"/>
    <w:rsid w:val="001E241D"/>
    <w:rsid w:val="001E3627"/>
    <w:rsid w:val="001E4338"/>
    <w:rsid w:val="001F3F1C"/>
    <w:rsid w:val="001F60D9"/>
    <w:rsid w:val="001F6A97"/>
    <w:rsid w:val="002004CD"/>
    <w:rsid w:val="00201B96"/>
    <w:rsid w:val="0020261F"/>
    <w:rsid w:val="00203855"/>
    <w:rsid w:val="00203EBE"/>
    <w:rsid w:val="002104D5"/>
    <w:rsid w:val="00211541"/>
    <w:rsid w:val="0021169F"/>
    <w:rsid w:val="00230E88"/>
    <w:rsid w:val="00240187"/>
    <w:rsid w:val="002405A1"/>
    <w:rsid w:val="00250C3D"/>
    <w:rsid w:val="0025366B"/>
    <w:rsid w:val="0025470C"/>
    <w:rsid w:val="00254AA1"/>
    <w:rsid w:val="00261B28"/>
    <w:rsid w:val="00262946"/>
    <w:rsid w:val="00263D1E"/>
    <w:rsid w:val="00265D0D"/>
    <w:rsid w:val="002762CE"/>
    <w:rsid w:val="00276AC6"/>
    <w:rsid w:val="00290743"/>
    <w:rsid w:val="00290BB7"/>
    <w:rsid w:val="00291FC8"/>
    <w:rsid w:val="00295033"/>
    <w:rsid w:val="002A10B0"/>
    <w:rsid w:val="002B0D1E"/>
    <w:rsid w:val="002B10E4"/>
    <w:rsid w:val="002C49AE"/>
    <w:rsid w:val="002D25DA"/>
    <w:rsid w:val="002E101A"/>
    <w:rsid w:val="002E154E"/>
    <w:rsid w:val="002E4FD2"/>
    <w:rsid w:val="002E6557"/>
    <w:rsid w:val="002F034A"/>
    <w:rsid w:val="002F12C4"/>
    <w:rsid w:val="002F5347"/>
    <w:rsid w:val="00300AEE"/>
    <w:rsid w:val="00305AFD"/>
    <w:rsid w:val="00313A17"/>
    <w:rsid w:val="00315ADD"/>
    <w:rsid w:val="003165B3"/>
    <w:rsid w:val="003315D7"/>
    <w:rsid w:val="00337316"/>
    <w:rsid w:val="00351600"/>
    <w:rsid w:val="0038212B"/>
    <w:rsid w:val="00385150"/>
    <w:rsid w:val="00385759"/>
    <w:rsid w:val="003969A1"/>
    <w:rsid w:val="003971CE"/>
    <w:rsid w:val="003A2B0D"/>
    <w:rsid w:val="003A2ECA"/>
    <w:rsid w:val="003A720F"/>
    <w:rsid w:val="003A7FAC"/>
    <w:rsid w:val="003C195A"/>
    <w:rsid w:val="003C2759"/>
    <w:rsid w:val="003D5A3A"/>
    <w:rsid w:val="003E37F4"/>
    <w:rsid w:val="003E4460"/>
    <w:rsid w:val="003E75CC"/>
    <w:rsid w:val="00400ADC"/>
    <w:rsid w:val="004032FC"/>
    <w:rsid w:val="00403890"/>
    <w:rsid w:val="00405E79"/>
    <w:rsid w:val="00405F72"/>
    <w:rsid w:val="00415B2B"/>
    <w:rsid w:val="004160BF"/>
    <w:rsid w:val="004161FE"/>
    <w:rsid w:val="00421AF9"/>
    <w:rsid w:val="00424125"/>
    <w:rsid w:val="004255CF"/>
    <w:rsid w:val="00426479"/>
    <w:rsid w:val="00433422"/>
    <w:rsid w:val="0043358B"/>
    <w:rsid w:val="00437B45"/>
    <w:rsid w:val="00443B50"/>
    <w:rsid w:val="00451119"/>
    <w:rsid w:val="00454246"/>
    <w:rsid w:val="004557EA"/>
    <w:rsid w:val="00456E70"/>
    <w:rsid w:val="004654CC"/>
    <w:rsid w:val="0046581D"/>
    <w:rsid w:val="004706D6"/>
    <w:rsid w:val="0047250C"/>
    <w:rsid w:val="00474AAC"/>
    <w:rsid w:val="0049600B"/>
    <w:rsid w:val="004A0303"/>
    <w:rsid w:val="004A0773"/>
    <w:rsid w:val="004A088A"/>
    <w:rsid w:val="004A4DB3"/>
    <w:rsid w:val="004B11CF"/>
    <w:rsid w:val="004B3BF7"/>
    <w:rsid w:val="004B4673"/>
    <w:rsid w:val="004C3EE4"/>
    <w:rsid w:val="004C42DA"/>
    <w:rsid w:val="004C4F68"/>
    <w:rsid w:val="004C7498"/>
    <w:rsid w:val="004E00E3"/>
    <w:rsid w:val="004E1301"/>
    <w:rsid w:val="004E40DA"/>
    <w:rsid w:val="004E523C"/>
    <w:rsid w:val="004F000A"/>
    <w:rsid w:val="004F32ED"/>
    <w:rsid w:val="005017E0"/>
    <w:rsid w:val="005061B4"/>
    <w:rsid w:val="005077BC"/>
    <w:rsid w:val="00516BCC"/>
    <w:rsid w:val="005179CB"/>
    <w:rsid w:val="005215E8"/>
    <w:rsid w:val="00523B56"/>
    <w:rsid w:val="00537A0A"/>
    <w:rsid w:val="00540AFF"/>
    <w:rsid w:val="005533EB"/>
    <w:rsid w:val="00554C44"/>
    <w:rsid w:val="0055684E"/>
    <w:rsid w:val="00563C64"/>
    <w:rsid w:val="0056475F"/>
    <w:rsid w:val="005670F4"/>
    <w:rsid w:val="00573414"/>
    <w:rsid w:val="005739E2"/>
    <w:rsid w:val="00574AA9"/>
    <w:rsid w:val="005773ED"/>
    <w:rsid w:val="005811D3"/>
    <w:rsid w:val="00581A4A"/>
    <w:rsid w:val="005864F3"/>
    <w:rsid w:val="005873CC"/>
    <w:rsid w:val="00597F9D"/>
    <w:rsid w:val="005A43E9"/>
    <w:rsid w:val="005A5860"/>
    <w:rsid w:val="005B0E29"/>
    <w:rsid w:val="005B1315"/>
    <w:rsid w:val="005B3215"/>
    <w:rsid w:val="005B3976"/>
    <w:rsid w:val="005C7156"/>
    <w:rsid w:val="005E446D"/>
    <w:rsid w:val="005E736B"/>
    <w:rsid w:val="005F26F9"/>
    <w:rsid w:val="005F27D3"/>
    <w:rsid w:val="005F44F5"/>
    <w:rsid w:val="005F7F57"/>
    <w:rsid w:val="006043E9"/>
    <w:rsid w:val="00614324"/>
    <w:rsid w:val="00615064"/>
    <w:rsid w:val="00627075"/>
    <w:rsid w:val="00642E48"/>
    <w:rsid w:val="0065262F"/>
    <w:rsid w:val="00654057"/>
    <w:rsid w:val="006567F8"/>
    <w:rsid w:val="006576BD"/>
    <w:rsid w:val="0066099B"/>
    <w:rsid w:val="00660C06"/>
    <w:rsid w:val="006675DA"/>
    <w:rsid w:val="00675D05"/>
    <w:rsid w:val="00677D52"/>
    <w:rsid w:val="00680FF8"/>
    <w:rsid w:val="006811A3"/>
    <w:rsid w:val="00682BC1"/>
    <w:rsid w:val="00685DC3"/>
    <w:rsid w:val="00686DF2"/>
    <w:rsid w:val="0069331A"/>
    <w:rsid w:val="006A75DE"/>
    <w:rsid w:val="006A7B22"/>
    <w:rsid w:val="006D4C1B"/>
    <w:rsid w:val="006D4DBA"/>
    <w:rsid w:val="006E365F"/>
    <w:rsid w:val="006E3ABD"/>
    <w:rsid w:val="006E61D0"/>
    <w:rsid w:val="006F49FE"/>
    <w:rsid w:val="00700223"/>
    <w:rsid w:val="007010F8"/>
    <w:rsid w:val="00701CDE"/>
    <w:rsid w:val="0070280B"/>
    <w:rsid w:val="00702DC1"/>
    <w:rsid w:val="00703CAF"/>
    <w:rsid w:val="00712D79"/>
    <w:rsid w:val="00720312"/>
    <w:rsid w:val="00724228"/>
    <w:rsid w:val="0072674E"/>
    <w:rsid w:val="007322D6"/>
    <w:rsid w:val="0074782E"/>
    <w:rsid w:val="00750B94"/>
    <w:rsid w:val="007525A2"/>
    <w:rsid w:val="0075318D"/>
    <w:rsid w:val="0075365C"/>
    <w:rsid w:val="00764D34"/>
    <w:rsid w:val="007654CB"/>
    <w:rsid w:val="00765EEB"/>
    <w:rsid w:val="00767977"/>
    <w:rsid w:val="0077550F"/>
    <w:rsid w:val="007800CE"/>
    <w:rsid w:val="00786A4D"/>
    <w:rsid w:val="007A29B2"/>
    <w:rsid w:val="007A52A3"/>
    <w:rsid w:val="007A6FF2"/>
    <w:rsid w:val="007B4EDE"/>
    <w:rsid w:val="007B5F2F"/>
    <w:rsid w:val="007C0761"/>
    <w:rsid w:val="007C3F30"/>
    <w:rsid w:val="007D015C"/>
    <w:rsid w:val="007E4334"/>
    <w:rsid w:val="007E4407"/>
    <w:rsid w:val="007E5F00"/>
    <w:rsid w:val="007E7998"/>
    <w:rsid w:val="007F3CED"/>
    <w:rsid w:val="007F7D5E"/>
    <w:rsid w:val="008013D3"/>
    <w:rsid w:val="00817400"/>
    <w:rsid w:val="00837FB7"/>
    <w:rsid w:val="00842C64"/>
    <w:rsid w:val="00845A7A"/>
    <w:rsid w:val="00845FB1"/>
    <w:rsid w:val="00855107"/>
    <w:rsid w:val="00863C1E"/>
    <w:rsid w:val="00866956"/>
    <w:rsid w:val="00875143"/>
    <w:rsid w:val="00876B79"/>
    <w:rsid w:val="008777B6"/>
    <w:rsid w:val="00881463"/>
    <w:rsid w:val="00881B8D"/>
    <w:rsid w:val="008833CF"/>
    <w:rsid w:val="0088458E"/>
    <w:rsid w:val="00885E96"/>
    <w:rsid w:val="00887710"/>
    <w:rsid w:val="00895497"/>
    <w:rsid w:val="008A0481"/>
    <w:rsid w:val="008A2DEC"/>
    <w:rsid w:val="008A434E"/>
    <w:rsid w:val="008A5493"/>
    <w:rsid w:val="008C2691"/>
    <w:rsid w:val="008C48E2"/>
    <w:rsid w:val="008C534E"/>
    <w:rsid w:val="008C7B93"/>
    <w:rsid w:val="008D27AB"/>
    <w:rsid w:val="008D64C0"/>
    <w:rsid w:val="008D656E"/>
    <w:rsid w:val="008E4337"/>
    <w:rsid w:val="008E49F6"/>
    <w:rsid w:val="008E73F7"/>
    <w:rsid w:val="008F033D"/>
    <w:rsid w:val="008F30D5"/>
    <w:rsid w:val="008F783E"/>
    <w:rsid w:val="00900169"/>
    <w:rsid w:val="00902D76"/>
    <w:rsid w:val="00910A8B"/>
    <w:rsid w:val="009164C1"/>
    <w:rsid w:val="009210C7"/>
    <w:rsid w:val="00922D56"/>
    <w:rsid w:val="0092306F"/>
    <w:rsid w:val="0092485F"/>
    <w:rsid w:val="00933952"/>
    <w:rsid w:val="00933CC9"/>
    <w:rsid w:val="0093690B"/>
    <w:rsid w:val="0094294D"/>
    <w:rsid w:val="0094508E"/>
    <w:rsid w:val="00952A37"/>
    <w:rsid w:val="0095333A"/>
    <w:rsid w:val="00953562"/>
    <w:rsid w:val="00971D8D"/>
    <w:rsid w:val="00980FD0"/>
    <w:rsid w:val="00981723"/>
    <w:rsid w:val="0098436F"/>
    <w:rsid w:val="009862FC"/>
    <w:rsid w:val="0099070E"/>
    <w:rsid w:val="00992130"/>
    <w:rsid w:val="009A220B"/>
    <w:rsid w:val="009A763A"/>
    <w:rsid w:val="009B560A"/>
    <w:rsid w:val="009C00CF"/>
    <w:rsid w:val="009C2CE3"/>
    <w:rsid w:val="009D0C40"/>
    <w:rsid w:val="009D533A"/>
    <w:rsid w:val="009D5ADC"/>
    <w:rsid w:val="009E43A8"/>
    <w:rsid w:val="009E72FD"/>
    <w:rsid w:val="009F09C4"/>
    <w:rsid w:val="009F5E63"/>
    <w:rsid w:val="009F7B93"/>
    <w:rsid w:val="00A007C0"/>
    <w:rsid w:val="00A05808"/>
    <w:rsid w:val="00A06E28"/>
    <w:rsid w:val="00A122A8"/>
    <w:rsid w:val="00A128C0"/>
    <w:rsid w:val="00A16EBE"/>
    <w:rsid w:val="00A174BE"/>
    <w:rsid w:val="00A22402"/>
    <w:rsid w:val="00A242DA"/>
    <w:rsid w:val="00A2721E"/>
    <w:rsid w:val="00A35783"/>
    <w:rsid w:val="00A45B3B"/>
    <w:rsid w:val="00A4608C"/>
    <w:rsid w:val="00A502BF"/>
    <w:rsid w:val="00A5119E"/>
    <w:rsid w:val="00A543C4"/>
    <w:rsid w:val="00A612FA"/>
    <w:rsid w:val="00A62C33"/>
    <w:rsid w:val="00A713A6"/>
    <w:rsid w:val="00A80C83"/>
    <w:rsid w:val="00A839CD"/>
    <w:rsid w:val="00A84481"/>
    <w:rsid w:val="00A85A2F"/>
    <w:rsid w:val="00A917F4"/>
    <w:rsid w:val="00A92C52"/>
    <w:rsid w:val="00A9372E"/>
    <w:rsid w:val="00A93989"/>
    <w:rsid w:val="00A95478"/>
    <w:rsid w:val="00AA0627"/>
    <w:rsid w:val="00AA1217"/>
    <w:rsid w:val="00AA664F"/>
    <w:rsid w:val="00AA73CC"/>
    <w:rsid w:val="00AB04D6"/>
    <w:rsid w:val="00AB2906"/>
    <w:rsid w:val="00AB5A31"/>
    <w:rsid w:val="00AC5AAC"/>
    <w:rsid w:val="00AC7DAB"/>
    <w:rsid w:val="00AD2C9C"/>
    <w:rsid w:val="00AD4D0C"/>
    <w:rsid w:val="00AD531D"/>
    <w:rsid w:val="00AD7C29"/>
    <w:rsid w:val="00AE4C68"/>
    <w:rsid w:val="00AE5BA7"/>
    <w:rsid w:val="00AE6C85"/>
    <w:rsid w:val="00AE78D4"/>
    <w:rsid w:val="00AF4AEA"/>
    <w:rsid w:val="00B05856"/>
    <w:rsid w:val="00B05E54"/>
    <w:rsid w:val="00B17016"/>
    <w:rsid w:val="00B27032"/>
    <w:rsid w:val="00B33069"/>
    <w:rsid w:val="00B333E2"/>
    <w:rsid w:val="00B353AC"/>
    <w:rsid w:val="00B35A5B"/>
    <w:rsid w:val="00B40F3D"/>
    <w:rsid w:val="00B458D3"/>
    <w:rsid w:val="00B52257"/>
    <w:rsid w:val="00B54D05"/>
    <w:rsid w:val="00B62AB7"/>
    <w:rsid w:val="00B64EFF"/>
    <w:rsid w:val="00B71F73"/>
    <w:rsid w:val="00B81FC8"/>
    <w:rsid w:val="00B9086F"/>
    <w:rsid w:val="00B94BA5"/>
    <w:rsid w:val="00B95716"/>
    <w:rsid w:val="00B96113"/>
    <w:rsid w:val="00B964F7"/>
    <w:rsid w:val="00BA0B31"/>
    <w:rsid w:val="00BA101E"/>
    <w:rsid w:val="00BB0532"/>
    <w:rsid w:val="00BB53E8"/>
    <w:rsid w:val="00BC0EAE"/>
    <w:rsid w:val="00BC5C03"/>
    <w:rsid w:val="00BD120F"/>
    <w:rsid w:val="00BD45DD"/>
    <w:rsid w:val="00BF35B5"/>
    <w:rsid w:val="00C02C42"/>
    <w:rsid w:val="00C122C3"/>
    <w:rsid w:val="00C14FFC"/>
    <w:rsid w:val="00C20C00"/>
    <w:rsid w:val="00C213AA"/>
    <w:rsid w:val="00C21C95"/>
    <w:rsid w:val="00C33097"/>
    <w:rsid w:val="00C3598B"/>
    <w:rsid w:val="00C47200"/>
    <w:rsid w:val="00C5427C"/>
    <w:rsid w:val="00C56029"/>
    <w:rsid w:val="00C641FE"/>
    <w:rsid w:val="00C71FA0"/>
    <w:rsid w:val="00C72DB5"/>
    <w:rsid w:val="00C76200"/>
    <w:rsid w:val="00C76BAF"/>
    <w:rsid w:val="00C81AC3"/>
    <w:rsid w:val="00C826DC"/>
    <w:rsid w:val="00C82780"/>
    <w:rsid w:val="00C839DF"/>
    <w:rsid w:val="00C85EBC"/>
    <w:rsid w:val="00C87082"/>
    <w:rsid w:val="00C902F8"/>
    <w:rsid w:val="00C9139D"/>
    <w:rsid w:val="00C93213"/>
    <w:rsid w:val="00C94339"/>
    <w:rsid w:val="00C94442"/>
    <w:rsid w:val="00CA5FF1"/>
    <w:rsid w:val="00CB39F2"/>
    <w:rsid w:val="00CB4AF6"/>
    <w:rsid w:val="00CB5E70"/>
    <w:rsid w:val="00CB7382"/>
    <w:rsid w:val="00CC4334"/>
    <w:rsid w:val="00CC4463"/>
    <w:rsid w:val="00CD179E"/>
    <w:rsid w:val="00CD60FE"/>
    <w:rsid w:val="00CE7C9C"/>
    <w:rsid w:val="00CF2527"/>
    <w:rsid w:val="00CF7D43"/>
    <w:rsid w:val="00D007BA"/>
    <w:rsid w:val="00D01130"/>
    <w:rsid w:val="00D0613B"/>
    <w:rsid w:val="00D06ADB"/>
    <w:rsid w:val="00D11499"/>
    <w:rsid w:val="00D1281B"/>
    <w:rsid w:val="00D163F7"/>
    <w:rsid w:val="00D17B57"/>
    <w:rsid w:val="00D17BFB"/>
    <w:rsid w:val="00D26843"/>
    <w:rsid w:val="00D32998"/>
    <w:rsid w:val="00D408EC"/>
    <w:rsid w:val="00D468E8"/>
    <w:rsid w:val="00D51CA9"/>
    <w:rsid w:val="00D60446"/>
    <w:rsid w:val="00D60C10"/>
    <w:rsid w:val="00D61117"/>
    <w:rsid w:val="00D620D7"/>
    <w:rsid w:val="00D62740"/>
    <w:rsid w:val="00D64F79"/>
    <w:rsid w:val="00D67C94"/>
    <w:rsid w:val="00D7575F"/>
    <w:rsid w:val="00D77D01"/>
    <w:rsid w:val="00D80483"/>
    <w:rsid w:val="00D851EB"/>
    <w:rsid w:val="00DA3BC5"/>
    <w:rsid w:val="00DB3FEE"/>
    <w:rsid w:val="00DC2757"/>
    <w:rsid w:val="00DC3E1F"/>
    <w:rsid w:val="00DC4F8F"/>
    <w:rsid w:val="00DD3479"/>
    <w:rsid w:val="00DD42D0"/>
    <w:rsid w:val="00DD64C5"/>
    <w:rsid w:val="00DE0115"/>
    <w:rsid w:val="00DE0286"/>
    <w:rsid w:val="00DE7065"/>
    <w:rsid w:val="00DE7C5A"/>
    <w:rsid w:val="00E01BA5"/>
    <w:rsid w:val="00E07CE6"/>
    <w:rsid w:val="00E273A7"/>
    <w:rsid w:val="00E2791D"/>
    <w:rsid w:val="00E27B15"/>
    <w:rsid w:val="00E3028E"/>
    <w:rsid w:val="00E34B1F"/>
    <w:rsid w:val="00E36B5E"/>
    <w:rsid w:val="00E4023F"/>
    <w:rsid w:val="00E436DC"/>
    <w:rsid w:val="00E443E8"/>
    <w:rsid w:val="00E470F0"/>
    <w:rsid w:val="00E5225F"/>
    <w:rsid w:val="00E52B9D"/>
    <w:rsid w:val="00E649E7"/>
    <w:rsid w:val="00E74187"/>
    <w:rsid w:val="00E80094"/>
    <w:rsid w:val="00E812CA"/>
    <w:rsid w:val="00E81F7D"/>
    <w:rsid w:val="00E874DE"/>
    <w:rsid w:val="00E91DCF"/>
    <w:rsid w:val="00E95AED"/>
    <w:rsid w:val="00EA1A39"/>
    <w:rsid w:val="00EB0748"/>
    <w:rsid w:val="00EC22E9"/>
    <w:rsid w:val="00EC3574"/>
    <w:rsid w:val="00ED7DFF"/>
    <w:rsid w:val="00EE2BE6"/>
    <w:rsid w:val="00EE4F17"/>
    <w:rsid w:val="00F00CF5"/>
    <w:rsid w:val="00F12A3D"/>
    <w:rsid w:val="00F22E19"/>
    <w:rsid w:val="00F24630"/>
    <w:rsid w:val="00F31DF9"/>
    <w:rsid w:val="00F359BC"/>
    <w:rsid w:val="00F40630"/>
    <w:rsid w:val="00F4108C"/>
    <w:rsid w:val="00F42B4C"/>
    <w:rsid w:val="00F4437A"/>
    <w:rsid w:val="00F45808"/>
    <w:rsid w:val="00F51DC0"/>
    <w:rsid w:val="00F52D90"/>
    <w:rsid w:val="00F53449"/>
    <w:rsid w:val="00F64224"/>
    <w:rsid w:val="00F645A7"/>
    <w:rsid w:val="00F64A34"/>
    <w:rsid w:val="00F674E3"/>
    <w:rsid w:val="00F713A6"/>
    <w:rsid w:val="00F75745"/>
    <w:rsid w:val="00F80DE6"/>
    <w:rsid w:val="00F83F93"/>
    <w:rsid w:val="00F84766"/>
    <w:rsid w:val="00F94734"/>
    <w:rsid w:val="00FA793D"/>
    <w:rsid w:val="00FC736E"/>
    <w:rsid w:val="00FD4055"/>
    <w:rsid w:val="00FD4544"/>
    <w:rsid w:val="00FD54AC"/>
    <w:rsid w:val="00FE082C"/>
    <w:rsid w:val="00FE6317"/>
    <w:rsid w:val="00FF29DF"/>
    <w:rsid w:val="00FF2B8F"/>
    <w:rsid w:val="00FF4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4002"/>
  <w15:chartTrackingRefBased/>
  <w15:docId w15:val="{BAD6C2C5-DE5C-4F10-A6D7-C34C076A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A31"/>
  </w:style>
  <w:style w:type="paragraph" w:styleId="Footer">
    <w:name w:val="footer"/>
    <w:basedOn w:val="Normal"/>
    <w:link w:val="FooterChar"/>
    <w:uiPriority w:val="99"/>
    <w:unhideWhenUsed/>
    <w:rsid w:val="00AB5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A31"/>
  </w:style>
  <w:style w:type="paragraph" w:customStyle="1" w:styleId="Style1">
    <w:name w:val="Style1"/>
    <w:basedOn w:val="Normal"/>
    <w:link w:val="Style1Char"/>
    <w:qFormat/>
    <w:rsid w:val="00141898"/>
    <w:rPr>
      <w:color w:val="FF0000"/>
      <w:sz w:val="32"/>
      <w:szCs w:val="32"/>
    </w:rPr>
  </w:style>
  <w:style w:type="paragraph" w:customStyle="1" w:styleId="Style2">
    <w:name w:val="Style2"/>
    <w:basedOn w:val="Style1"/>
    <w:link w:val="Style2Char"/>
    <w:qFormat/>
    <w:rsid w:val="00141898"/>
  </w:style>
  <w:style w:type="character" w:customStyle="1" w:styleId="Style1Char">
    <w:name w:val="Style1 Char"/>
    <w:basedOn w:val="DefaultParagraphFont"/>
    <w:link w:val="Style1"/>
    <w:rsid w:val="00141898"/>
    <w:rPr>
      <w:color w:val="FF0000"/>
      <w:sz w:val="32"/>
      <w:szCs w:val="32"/>
    </w:rPr>
  </w:style>
  <w:style w:type="character" w:customStyle="1" w:styleId="Style2Char">
    <w:name w:val="Style2 Char"/>
    <w:basedOn w:val="Style1Char"/>
    <w:link w:val="Style2"/>
    <w:rsid w:val="00141898"/>
    <w:rPr>
      <w:color w:val="FF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3541F0-84D9-4DBF-9845-8FEA408BA3F3}">
  <we:reference id="wa102925879" version="1.2.0.0" store="en-I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CAB49-FAD7-488B-AB34-DDCABF019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Pasala</dc:creator>
  <cp:keywords/>
  <dc:description/>
  <cp:lastModifiedBy>swathi</cp:lastModifiedBy>
  <cp:revision>2</cp:revision>
  <dcterms:created xsi:type="dcterms:W3CDTF">2021-10-12T05:55:00Z</dcterms:created>
  <dcterms:modified xsi:type="dcterms:W3CDTF">2021-10-12T05:55:00Z</dcterms:modified>
</cp:coreProperties>
</file>